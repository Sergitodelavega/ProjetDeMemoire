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31CF0" w14:textId="0955EC15" w:rsidR="0014494E" w:rsidRPr="00622E91" w:rsidRDefault="0044615A" w:rsidP="00622E91">
      <w:pPr>
        <w:jc w:val="center"/>
        <w:rPr>
          <w:rFonts w:ascii="Quattrocento Sans" w:hAnsi="Quattrocento Sans"/>
          <w:b/>
          <w:bCs/>
          <w:sz w:val="28"/>
          <w:szCs w:val="28"/>
          <w:u w:val="single"/>
        </w:rPr>
      </w:pPr>
      <w:r w:rsidRPr="007B4B3F">
        <w:rPr>
          <w:rFonts w:ascii="Quattrocento Sans" w:hAnsi="Quattrocento Sans"/>
          <w:b/>
          <w:bCs/>
          <w:sz w:val="28"/>
          <w:szCs w:val="28"/>
          <w:u w:val="single"/>
        </w:rPr>
        <w:t>Présentation de soutenan</w:t>
      </w:r>
      <w:r w:rsidR="00800C76" w:rsidRPr="007B4B3F">
        <w:rPr>
          <w:rFonts w:ascii="Quattrocento Sans" w:hAnsi="Quattrocento Sans"/>
          <w:b/>
          <w:bCs/>
          <w:sz w:val="28"/>
          <w:szCs w:val="28"/>
          <w:u w:val="single"/>
        </w:rPr>
        <w:t>ce</w:t>
      </w:r>
    </w:p>
    <w:p w14:paraId="483ECC03" w14:textId="6D88680C" w:rsidR="0014494E" w:rsidRPr="00730935" w:rsidRDefault="002E61B4" w:rsidP="00F974FE">
      <w:pPr>
        <w:rPr>
          <w:rFonts w:ascii="Quattrocento Sans" w:hAnsi="Quattrocento Sans"/>
          <w:strike/>
          <w:sz w:val="28"/>
          <w:szCs w:val="28"/>
          <w:rPrChange w:id="0" w:author="Windows User" w:date="2023-10-18T09:45:00Z">
            <w:rPr>
              <w:rFonts w:ascii="Quattrocento Sans" w:hAnsi="Quattrocento Sans"/>
              <w:sz w:val="28"/>
              <w:szCs w:val="28"/>
            </w:rPr>
          </w:rPrChange>
        </w:rPr>
      </w:pPr>
      <w:r w:rsidRPr="00730935">
        <w:rPr>
          <w:rFonts w:ascii="Quattrocento Sans" w:hAnsi="Quattrocento Sans"/>
          <w:strike/>
          <w:sz w:val="28"/>
          <w:szCs w:val="28"/>
          <w:rPrChange w:id="1" w:author="Windows User" w:date="2023-10-18T09:45:00Z">
            <w:rPr>
              <w:rFonts w:ascii="Quattrocento Sans" w:hAnsi="Quattrocento Sans"/>
              <w:sz w:val="28"/>
              <w:szCs w:val="28"/>
            </w:rPr>
          </w:rPrChange>
        </w:rPr>
        <w:t>Bonjour chers membres du jury, bonjour chers parents et amis.</w:t>
      </w:r>
    </w:p>
    <w:p w14:paraId="6CCC1F94" w14:textId="6108A765" w:rsidR="002E61B4" w:rsidRDefault="002E61B4" w:rsidP="00F974FE">
      <w:pPr>
        <w:rPr>
          <w:rFonts w:ascii="Quattrocento Sans" w:hAnsi="Quattrocento Sans"/>
          <w:sz w:val="28"/>
          <w:szCs w:val="28"/>
        </w:rPr>
      </w:pPr>
      <w:r>
        <w:rPr>
          <w:rFonts w:ascii="Quattrocento Sans" w:hAnsi="Quattrocento Sans"/>
          <w:sz w:val="28"/>
          <w:szCs w:val="28"/>
        </w:rPr>
        <w:t>Excellence monsieur le président du jury, honorables membres du jury</w:t>
      </w:r>
    </w:p>
    <w:p w14:paraId="489BB4A3" w14:textId="5C7F30F8" w:rsidR="002E61B4" w:rsidRDefault="002E61B4" w:rsidP="00F974FE">
      <w:pPr>
        <w:rPr>
          <w:rFonts w:ascii="Quattrocento Sans" w:hAnsi="Quattrocento Sans"/>
          <w:sz w:val="28"/>
          <w:szCs w:val="28"/>
        </w:rPr>
      </w:pPr>
      <w:r>
        <w:rPr>
          <w:rFonts w:ascii="Quattrocento Sans" w:hAnsi="Quattrocento Sans"/>
          <w:sz w:val="28"/>
          <w:szCs w:val="28"/>
        </w:rPr>
        <w:t xml:space="preserve">Je </w:t>
      </w:r>
      <w:r w:rsidRPr="00730935">
        <w:rPr>
          <w:rFonts w:ascii="Quattrocento Sans" w:hAnsi="Quattrocento Sans"/>
          <w:strike/>
          <w:sz w:val="28"/>
          <w:szCs w:val="28"/>
          <w:rPrChange w:id="2" w:author="Windows User" w:date="2023-10-18T09:47:00Z">
            <w:rPr>
              <w:rFonts w:ascii="Quattrocento Sans" w:hAnsi="Quattrocento Sans"/>
              <w:sz w:val="28"/>
              <w:szCs w:val="28"/>
            </w:rPr>
          </w:rPrChange>
        </w:rPr>
        <w:t>suis</w:t>
      </w:r>
      <w:r>
        <w:rPr>
          <w:rFonts w:ascii="Quattrocento Sans" w:hAnsi="Quattrocento Sans"/>
          <w:sz w:val="28"/>
          <w:szCs w:val="28"/>
        </w:rPr>
        <w:t xml:space="preserve"> </w:t>
      </w:r>
      <w:ins w:id="3" w:author="Windows User" w:date="2023-10-18T09:47:00Z">
        <w:r w:rsidR="00730935">
          <w:rPr>
            <w:rFonts w:ascii="Quattrocento Sans" w:hAnsi="Quattrocento Sans"/>
            <w:sz w:val="28"/>
            <w:szCs w:val="28"/>
          </w:rPr>
          <w:t xml:space="preserve">me présente, </w:t>
        </w:r>
      </w:ins>
      <w:r>
        <w:rPr>
          <w:rFonts w:ascii="Quattrocento Sans" w:hAnsi="Quattrocento Sans"/>
          <w:sz w:val="28"/>
          <w:szCs w:val="28"/>
        </w:rPr>
        <w:t>Sergio LISSANOU, étudiant en troisième année de Génie Logiciel</w:t>
      </w:r>
      <w:ins w:id="4" w:author="Windows User" w:date="2023-10-18T09:48:00Z">
        <w:r w:rsidR="00730935">
          <w:rPr>
            <w:rFonts w:ascii="Quattrocento Sans" w:hAnsi="Quattrocento Sans"/>
            <w:sz w:val="28"/>
            <w:szCs w:val="28"/>
          </w:rPr>
          <w:t xml:space="preserve">. </w:t>
        </w:r>
      </w:ins>
      <w:r>
        <w:rPr>
          <w:rFonts w:ascii="Quattrocento Sans" w:hAnsi="Quattrocento Sans"/>
          <w:sz w:val="28"/>
          <w:szCs w:val="28"/>
        </w:rPr>
        <w:t xml:space="preserve"> </w:t>
      </w:r>
      <w:ins w:id="5" w:author="Windows User" w:date="2023-10-18T09:49:00Z">
        <w:r w:rsidR="00730935" w:rsidRPr="00730935">
          <w:rPr>
            <w:rFonts w:ascii="Quattrocento Sans" w:hAnsi="Quattrocento Sans"/>
            <w:sz w:val="28"/>
            <w:szCs w:val="28"/>
          </w:rPr>
          <w:t xml:space="preserve">C'est un honneur pour nous d'être ici ce matin pour vous présenter notre projet de mémoire qui se penche </w:t>
        </w:r>
      </w:ins>
      <w:del w:id="6" w:author="Windows User" w:date="2023-10-18T09:49:00Z">
        <w:r w:rsidDel="00730935">
          <w:rPr>
            <w:rFonts w:ascii="Quattrocento Sans" w:hAnsi="Quattrocento Sans"/>
            <w:sz w:val="28"/>
            <w:szCs w:val="28"/>
          </w:rPr>
          <w:delText>et nous sommes ici ce matin pour vous présenter notre projet de mémoire qui porte</w:delText>
        </w:r>
      </w:del>
      <w:r>
        <w:rPr>
          <w:rFonts w:ascii="Quattrocento Sans" w:hAnsi="Quattrocento Sans"/>
          <w:sz w:val="28"/>
          <w:szCs w:val="28"/>
        </w:rPr>
        <w:t xml:space="preserve"> sur le thème </w:t>
      </w:r>
      <w:ins w:id="7" w:author="Windows User" w:date="2023-10-18T09:49:00Z">
        <w:r w:rsidR="00730935">
          <w:rPr>
            <w:rFonts w:ascii="Quattrocento Sans" w:hAnsi="Quattrocento Sans"/>
            <w:sz w:val="28"/>
            <w:szCs w:val="28"/>
          </w:rPr>
          <w:t xml:space="preserve">du </w:t>
        </w:r>
      </w:ins>
      <w:r>
        <w:rPr>
          <w:rFonts w:ascii="Quattrocento Sans" w:hAnsi="Quattrocento Sans"/>
          <w:sz w:val="28"/>
          <w:szCs w:val="28"/>
        </w:rPr>
        <w:t>Développement d’une plateforme web de gestion et de suivi des projets de thèse des doctorants de l’UAC.</w:t>
      </w:r>
    </w:p>
    <w:p w14:paraId="68F4B58A" w14:textId="13672CFF" w:rsidR="009B2CB8" w:rsidDel="00730935" w:rsidRDefault="00730935" w:rsidP="00F974FE">
      <w:pPr>
        <w:rPr>
          <w:del w:id="8" w:author="Windows User" w:date="2023-10-18T09:50:00Z"/>
          <w:rFonts w:ascii="Quattrocento Sans" w:hAnsi="Quattrocento Sans"/>
          <w:sz w:val="28"/>
          <w:szCs w:val="28"/>
        </w:rPr>
      </w:pPr>
      <w:ins w:id="9" w:author="Windows User" w:date="2023-10-18T09:50:00Z">
        <w:r w:rsidRPr="00730935">
          <w:rPr>
            <w:rFonts w:ascii="Quattrocento Sans" w:hAnsi="Quattrocento Sans"/>
            <w:sz w:val="28"/>
            <w:szCs w:val="28"/>
          </w:rPr>
          <w:t>Permettez-moi</w:t>
        </w:r>
        <w:r>
          <w:rPr>
            <w:rFonts w:ascii="Quattrocento Sans" w:hAnsi="Quattrocento Sans"/>
            <w:sz w:val="28"/>
            <w:szCs w:val="28"/>
          </w:rPr>
          <w:t xml:space="preserve"> maintenant d'introduire notre </w:t>
        </w:r>
      </w:ins>
      <w:ins w:id="10" w:author="Windows User" w:date="2023-10-18T09:51:00Z">
        <w:r>
          <w:rPr>
            <w:rFonts w:ascii="Quattrocento Sans" w:hAnsi="Quattrocento Sans"/>
            <w:sz w:val="28"/>
            <w:szCs w:val="28"/>
          </w:rPr>
          <w:t>thème</w:t>
        </w:r>
      </w:ins>
      <w:ins w:id="11" w:author="Windows User" w:date="2023-10-18T09:50:00Z">
        <w:r>
          <w:rPr>
            <w:rFonts w:ascii="Quattrocento Sans" w:hAnsi="Quattrocento Sans"/>
            <w:sz w:val="28"/>
            <w:szCs w:val="28"/>
          </w:rPr>
          <w:t xml:space="preserve"> </w:t>
        </w:r>
        <w:r w:rsidRPr="00730935">
          <w:rPr>
            <w:rFonts w:ascii="Quattrocento Sans" w:hAnsi="Quattrocento Sans"/>
            <w:sz w:val="28"/>
            <w:szCs w:val="28"/>
          </w:rPr>
          <w:t xml:space="preserve">en soulignant son contexte et son </w:t>
        </w:r>
        <w:proofErr w:type="spellStart"/>
        <w:r w:rsidRPr="00730935">
          <w:rPr>
            <w:rFonts w:ascii="Quattrocento Sans" w:hAnsi="Quattrocento Sans"/>
            <w:sz w:val="28"/>
            <w:szCs w:val="28"/>
          </w:rPr>
          <w:t>importance.</w:t>
        </w:r>
      </w:ins>
      <w:del w:id="12" w:author="Windows User" w:date="2023-10-18T09:50:00Z">
        <w:r w:rsidR="009B2CB8" w:rsidDel="00730935">
          <w:rPr>
            <w:rFonts w:ascii="Quattrocento Sans" w:hAnsi="Quattrocento Sans"/>
            <w:sz w:val="28"/>
            <w:szCs w:val="28"/>
          </w:rPr>
          <w:delText>Transition</w:delText>
        </w:r>
      </w:del>
    </w:p>
    <w:p w14:paraId="1EFDAFFE" w14:textId="06AD00BF" w:rsidR="001B2B88" w:rsidRDefault="001B2B88" w:rsidP="00F974FE">
      <w:pPr>
        <w:rPr>
          <w:rFonts w:ascii="Quattrocento Sans" w:hAnsi="Quattrocento Sans"/>
          <w:sz w:val="28"/>
          <w:szCs w:val="28"/>
        </w:rPr>
      </w:pPr>
      <w:r>
        <w:rPr>
          <w:rFonts w:ascii="Quattrocento Sans" w:hAnsi="Quattrocento Sans"/>
          <w:sz w:val="28"/>
          <w:szCs w:val="28"/>
        </w:rPr>
        <w:t>Aujourd’hui</w:t>
      </w:r>
      <w:proofErr w:type="spellEnd"/>
      <w:r>
        <w:rPr>
          <w:rFonts w:ascii="Quattrocento Sans" w:hAnsi="Quattrocento Sans"/>
          <w:sz w:val="28"/>
          <w:szCs w:val="28"/>
        </w:rPr>
        <w:t xml:space="preserve">, nous </w:t>
      </w:r>
      <w:ins w:id="13" w:author="Windows User" w:date="2023-10-18T09:52:00Z">
        <w:r w:rsidR="00730935">
          <w:rPr>
            <w:rFonts w:ascii="Quattrocento Sans" w:hAnsi="Quattrocento Sans"/>
            <w:sz w:val="28"/>
            <w:szCs w:val="28"/>
          </w:rPr>
          <w:t xml:space="preserve">assistons à une </w:t>
        </w:r>
        <w:proofErr w:type="spellStart"/>
        <w:r w:rsidR="00730935">
          <w:rPr>
            <w:rFonts w:ascii="Quattrocento Sans" w:hAnsi="Quattrocento Sans"/>
            <w:sz w:val="28"/>
            <w:szCs w:val="28"/>
          </w:rPr>
          <w:t>véritablé</w:t>
        </w:r>
        <w:proofErr w:type="spellEnd"/>
        <w:r w:rsidR="00730935">
          <w:rPr>
            <w:rFonts w:ascii="Quattrocento Sans" w:hAnsi="Quattrocento Sans"/>
            <w:sz w:val="28"/>
            <w:szCs w:val="28"/>
          </w:rPr>
          <w:t xml:space="preserve"> révolution numérique qui touche de nombreux secteurs, y compris l’enseignement supérieur.</w:t>
        </w:r>
      </w:ins>
      <w:ins w:id="14" w:author="Windows User" w:date="2023-10-18T09:53:00Z">
        <w:r w:rsidR="00730935">
          <w:rPr>
            <w:rFonts w:ascii="Quattrocento Sans" w:hAnsi="Quattrocento Sans"/>
            <w:sz w:val="28"/>
            <w:szCs w:val="28"/>
          </w:rPr>
          <w:t xml:space="preserve"> </w:t>
        </w:r>
        <w:r w:rsidR="00730935" w:rsidRPr="00730935">
          <w:rPr>
            <w:rFonts w:ascii="Quattrocento Sans" w:hAnsi="Quattrocento Sans"/>
            <w:sz w:val="28"/>
            <w:szCs w:val="28"/>
          </w:rPr>
          <w:t>Les technologies de l'information et de la communication transforment la manière dont l'apprentissage et la recherche sont abordés.</w:t>
        </w:r>
      </w:ins>
      <w:ins w:id="15" w:author="Windows User" w:date="2023-10-18T09:52:00Z">
        <w:r w:rsidR="00730935">
          <w:rPr>
            <w:rFonts w:ascii="Quattrocento Sans" w:hAnsi="Quattrocento Sans"/>
            <w:sz w:val="28"/>
            <w:szCs w:val="28"/>
          </w:rPr>
          <w:t xml:space="preserve"> </w:t>
        </w:r>
      </w:ins>
      <w:proofErr w:type="gramStart"/>
      <w:r w:rsidRPr="00730935">
        <w:rPr>
          <w:rFonts w:ascii="Quattrocento Sans" w:hAnsi="Quattrocento Sans"/>
          <w:strike/>
          <w:sz w:val="28"/>
          <w:szCs w:val="28"/>
          <w:rPrChange w:id="16" w:author="Windows User" w:date="2023-10-18T09:54:00Z">
            <w:rPr>
              <w:rFonts w:ascii="Quattrocento Sans" w:hAnsi="Quattrocento Sans"/>
              <w:sz w:val="28"/>
              <w:szCs w:val="28"/>
            </w:rPr>
          </w:rPrChange>
        </w:rPr>
        <w:t>constatons</w:t>
      </w:r>
      <w:proofErr w:type="gramEnd"/>
      <w:r w:rsidRPr="00730935">
        <w:rPr>
          <w:rFonts w:ascii="Quattrocento Sans" w:hAnsi="Quattrocento Sans"/>
          <w:strike/>
          <w:sz w:val="28"/>
          <w:szCs w:val="28"/>
          <w:rPrChange w:id="17" w:author="Windows User" w:date="2023-10-18T09:54:00Z">
            <w:rPr>
              <w:rFonts w:ascii="Quattrocento Sans" w:hAnsi="Quattrocento Sans"/>
              <w:sz w:val="28"/>
              <w:szCs w:val="28"/>
            </w:rPr>
          </w:rPrChange>
        </w:rPr>
        <w:t xml:space="preserve"> que l’évolution des </w:t>
      </w:r>
      <w:proofErr w:type="spellStart"/>
      <w:r w:rsidRPr="00730935">
        <w:rPr>
          <w:rFonts w:ascii="Quattrocento Sans" w:hAnsi="Quattrocento Sans"/>
          <w:strike/>
          <w:sz w:val="28"/>
          <w:szCs w:val="28"/>
          <w:rPrChange w:id="18" w:author="Windows User" w:date="2023-10-18T09:54:00Z">
            <w:rPr>
              <w:rFonts w:ascii="Quattrocento Sans" w:hAnsi="Quattrocento Sans"/>
              <w:sz w:val="28"/>
              <w:szCs w:val="28"/>
            </w:rPr>
          </w:rPrChange>
        </w:rPr>
        <w:t>TICs</w:t>
      </w:r>
      <w:proofErr w:type="spellEnd"/>
      <w:r w:rsidRPr="00730935">
        <w:rPr>
          <w:rFonts w:ascii="Quattrocento Sans" w:hAnsi="Quattrocento Sans"/>
          <w:strike/>
          <w:sz w:val="28"/>
          <w:szCs w:val="28"/>
          <w:rPrChange w:id="19" w:author="Windows User" w:date="2023-10-18T09:54:00Z">
            <w:rPr>
              <w:rFonts w:ascii="Quattrocento Sans" w:hAnsi="Quattrocento Sans"/>
              <w:sz w:val="28"/>
              <w:szCs w:val="28"/>
            </w:rPr>
          </w:rPrChange>
        </w:rPr>
        <w:t xml:space="preserve"> engendre la digitalisation de plusieurs secteurs, notamment celui du secteur universitaire. Ce</w:t>
      </w:r>
      <w:r w:rsidR="00010683" w:rsidRPr="00730935">
        <w:rPr>
          <w:rFonts w:ascii="Quattrocento Sans" w:hAnsi="Quattrocento Sans"/>
          <w:strike/>
          <w:sz w:val="28"/>
          <w:szCs w:val="28"/>
          <w:rPrChange w:id="20" w:author="Windows User" w:date="2023-10-18T09:54:00Z">
            <w:rPr>
              <w:rFonts w:ascii="Quattrocento Sans" w:hAnsi="Quattrocento Sans"/>
              <w:sz w:val="28"/>
              <w:szCs w:val="28"/>
            </w:rPr>
          </w:rPrChange>
        </w:rPr>
        <w:t>la</w:t>
      </w:r>
      <w:r w:rsidRPr="00730935">
        <w:rPr>
          <w:rFonts w:ascii="Quattrocento Sans" w:hAnsi="Quattrocento Sans"/>
          <w:strike/>
          <w:sz w:val="28"/>
          <w:szCs w:val="28"/>
          <w:rPrChange w:id="21" w:author="Windows User" w:date="2023-10-18T09:54:00Z">
            <w:rPr>
              <w:rFonts w:ascii="Quattrocento Sans" w:hAnsi="Quattrocento Sans"/>
              <w:sz w:val="28"/>
              <w:szCs w:val="28"/>
            </w:rPr>
          </w:rPrChange>
        </w:rPr>
        <w:t xml:space="preserve"> pousse les acteurs de l’université a adopté des approches méthodologiques numériques pour </w:t>
      </w:r>
      <w:r w:rsidR="00A03C1F" w:rsidRPr="00730935">
        <w:rPr>
          <w:rFonts w:ascii="Quattrocento Sans" w:hAnsi="Quattrocento Sans"/>
          <w:strike/>
          <w:sz w:val="28"/>
          <w:szCs w:val="28"/>
          <w:rPrChange w:id="22" w:author="Windows User" w:date="2023-10-18T09:54:00Z">
            <w:rPr>
              <w:rFonts w:ascii="Quattrocento Sans" w:hAnsi="Quattrocento Sans"/>
              <w:sz w:val="28"/>
              <w:szCs w:val="28"/>
            </w:rPr>
          </w:rPrChange>
        </w:rPr>
        <w:t>leurs pédagogies</w:t>
      </w:r>
      <w:r w:rsidRPr="00730935">
        <w:rPr>
          <w:rFonts w:ascii="Quattrocento Sans" w:hAnsi="Quattrocento Sans"/>
          <w:strike/>
          <w:sz w:val="28"/>
          <w:szCs w:val="28"/>
          <w:rPrChange w:id="23" w:author="Windows User" w:date="2023-10-18T09:54:00Z">
            <w:rPr>
              <w:rFonts w:ascii="Quattrocento Sans" w:hAnsi="Quattrocento Sans"/>
              <w:sz w:val="28"/>
              <w:szCs w:val="28"/>
            </w:rPr>
          </w:rPrChange>
        </w:rPr>
        <w:t xml:space="preserve"> pour pouvoir résoudre les problèmes auxquels ils sont confrontés.</w:t>
      </w:r>
    </w:p>
    <w:p w14:paraId="7053863D" w14:textId="5E75BCB5" w:rsidR="00D63700" w:rsidRPr="00543FE2" w:rsidRDefault="00D63700" w:rsidP="00F974FE">
      <w:pPr>
        <w:rPr>
          <w:rFonts w:ascii="Quattrocento Sans" w:hAnsi="Quattrocento Sans"/>
          <w:strike/>
          <w:sz w:val="28"/>
          <w:szCs w:val="28"/>
          <w:rPrChange w:id="24" w:author="Windows User" w:date="2023-10-18T09:55:00Z">
            <w:rPr>
              <w:rFonts w:ascii="Quattrocento Sans" w:hAnsi="Quattrocento Sans"/>
              <w:sz w:val="28"/>
              <w:szCs w:val="28"/>
            </w:rPr>
          </w:rPrChange>
        </w:rPr>
      </w:pPr>
      <w:r w:rsidRPr="00543FE2">
        <w:rPr>
          <w:rFonts w:ascii="Quattrocento Sans" w:hAnsi="Quattrocento Sans"/>
          <w:strike/>
          <w:sz w:val="28"/>
          <w:szCs w:val="28"/>
          <w:rPrChange w:id="25" w:author="Windows User" w:date="2023-10-18T09:55:00Z">
            <w:rPr>
              <w:rFonts w:ascii="Quattrocento Sans" w:hAnsi="Quattrocento Sans"/>
              <w:sz w:val="28"/>
              <w:szCs w:val="28"/>
            </w:rPr>
          </w:rPrChange>
        </w:rPr>
        <w:t>Transition</w:t>
      </w:r>
    </w:p>
    <w:p w14:paraId="399A85EB" w14:textId="23C9EE73" w:rsidR="00A03C1F" w:rsidRDefault="00543FE2" w:rsidP="00F974FE">
      <w:pPr>
        <w:rPr>
          <w:rFonts w:ascii="Quattrocento Sans" w:hAnsi="Quattrocento Sans"/>
          <w:sz w:val="28"/>
          <w:szCs w:val="28"/>
        </w:rPr>
      </w:pPr>
      <w:ins w:id="26" w:author="Windows User" w:date="2023-10-18T09:55:00Z">
        <w:r>
          <w:rPr>
            <w:rFonts w:ascii="Quattrocento Sans" w:hAnsi="Quattrocento Sans"/>
            <w:sz w:val="28"/>
            <w:szCs w:val="28"/>
          </w:rPr>
          <w:t xml:space="preserve">Cela nous amène naturellement à </w:t>
        </w:r>
      </w:ins>
      <w:del w:id="27" w:author="Windows User" w:date="2023-10-18T09:55:00Z">
        <w:r w:rsidR="00F37DDE" w:rsidDel="00543FE2">
          <w:rPr>
            <w:rFonts w:ascii="Quattrocento Sans" w:hAnsi="Quattrocento Sans"/>
            <w:sz w:val="28"/>
            <w:szCs w:val="28"/>
          </w:rPr>
          <w:delText>L</w:delText>
        </w:r>
      </w:del>
      <w:ins w:id="28" w:author="Windows User" w:date="2023-10-18T09:55:00Z">
        <w:r>
          <w:rPr>
            <w:rFonts w:ascii="Quattrocento Sans" w:hAnsi="Quattrocento Sans"/>
            <w:sz w:val="28"/>
            <w:szCs w:val="28"/>
          </w:rPr>
          <w:t>l</w:t>
        </w:r>
      </w:ins>
      <w:r w:rsidR="00F37DDE">
        <w:rPr>
          <w:rFonts w:ascii="Quattrocento Sans" w:hAnsi="Quattrocento Sans"/>
          <w:sz w:val="28"/>
          <w:szCs w:val="28"/>
        </w:rPr>
        <w:t xml:space="preserve">’UAC </w:t>
      </w:r>
      <w:ins w:id="29" w:author="Windows User" w:date="2023-10-18T09:55:00Z">
        <w:r>
          <w:rPr>
            <w:rFonts w:ascii="Quattrocento Sans" w:hAnsi="Quattrocento Sans"/>
            <w:sz w:val="28"/>
            <w:szCs w:val="28"/>
          </w:rPr>
          <w:t xml:space="preserve">qui offre un large éventail de programmes de doctorat dans divers domaines, </w:t>
        </w:r>
      </w:ins>
      <w:del w:id="30" w:author="Windows User" w:date="2023-10-18T09:56:00Z">
        <w:r w:rsidR="00F37DDE" w:rsidDel="00543FE2">
          <w:rPr>
            <w:rFonts w:ascii="Quattrocento Sans" w:hAnsi="Quattrocento Sans"/>
            <w:sz w:val="28"/>
            <w:szCs w:val="28"/>
          </w:rPr>
          <w:delText>propose des écoles doctorales dans divers domaines en</w:delText>
        </w:r>
      </w:del>
      <w:r w:rsidR="00F37DDE">
        <w:rPr>
          <w:rFonts w:ascii="Quattrocento Sans" w:hAnsi="Quattrocento Sans"/>
          <w:sz w:val="28"/>
          <w:szCs w:val="28"/>
        </w:rPr>
        <w:t xml:space="preserve"> offrant </w:t>
      </w:r>
      <w:ins w:id="31" w:author="Windows User" w:date="2023-10-18T09:57:00Z">
        <w:r>
          <w:rPr>
            <w:rFonts w:ascii="Quattrocento Sans" w:hAnsi="Quattrocento Sans"/>
            <w:sz w:val="28"/>
            <w:szCs w:val="28"/>
          </w:rPr>
          <w:t xml:space="preserve">ainsi </w:t>
        </w:r>
      </w:ins>
      <w:r w:rsidR="00F37DDE">
        <w:rPr>
          <w:rFonts w:ascii="Quattrocento Sans" w:hAnsi="Quattrocento Sans"/>
          <w:sz w:val="28"/>
          <w:szCs w:val="28"/>
        </w:rPr>
        <w:t xml:space="preserve">des formations </w:t>
      </w:r>
      <w:del w:id="32" w:author="Windows User" w:date="2023-10-18T09:57:00Z">
        <w:r w:rsidR="00F37DDE" w:rsidDel="00543FE2">
          <w:rPr>
            <w:rFonts w:ascii="Quattrocento Sans" w:hAnsi="Quattrocento Sans"/>
            <w:sz w:val="28"/>
            <w:szCs w:val="28"/>
          </w:rPr>
          <w:delText>doctorales</w:delText>
        </w:r>
      </w:del>
      <w:r w:rsidR="00F37DDE">
        <w:rPr>
          <w:rFonts w:ascii="Quattrocento Sans" w:hAnsi="Quattrocento Sans"/>
          <w:sz w:val="28"/>
          <w:szCs w:val="28"/>
        </w:rPr>
        <w:t xml:space="preserve"> aux étudiants qui aspirent à une carrière </w:t>
      </w:r>
      <w:ins w:id="33" w:author="Windows User" w:date="2023-10-18T09:58:00Z">
        <w:r>
          <w:rPr>
            <w:rFonts w:ascii="Quattrocento Sans" w:hAnsi="Quattrocento Sans"/>
            <w:sz w:val="28"/>
            <w:szCs w:val="28"/>
          </w:rPr>
          <w:t xml:space="preserve">académique. </w:t>
        </w:r>
      </w:ins>
      <w:del w:id="34" w:author="Windows User" w:date="2023-10-18T09:58:00Z">
        <w:r w:rsidR="00F37DDE" w:rsidDel="00543FE2">
          <w:rPr>
            <w:rFonts w:ascii="Quattrocento Sans" w:hAnsi="Quattrocento Sans"/>
            <w:sz w:val="28"/>
            <w:szCs w:val="28"/>
          </w:rPr>
          <w:delText>dans l’enseignement supérieur</w:delText>
        </w:r>
      </w:del>
      <w:r w:rsidR="00F37DDE">
        <w:rPr>
          <w:rFonts w:ascii="Quattrocento Sans" w:hAnsi="Quattrocento Sans"/>
          <w:sz w:val="28"/>
          <w:szCs w:val="28"/>
        </w:rPr>
        <w:t>.</w:t>
      </w:r>
      <w:r w:rsidR="0062576C">
        <w:rPr>
          <w:rFonts w:ascii="Quattrocento Sans" w:hAnsi="Quattrocento Sans"/>
          <w:sz w:val="28"/>
          <w:szCs w:val="28"/>
        </w:rPr>
        <w:t xml:space="preserve"> Ces formations </w:t>
      </w:r>
      <w:ins w:id="35" w:author="Windows User" w:date="2023-10-18T09:59:00Z">
        <w:r>
          <w:rPr>
            <w:rFonts w:ascii="Quattrocento Sans" w:hAnsi="Quattrocento Sans"/>
            <w:sz w:val="28"/>
            <w:szCs w:val="28"/>
          </w:rPr>
          <w:t xml:space="preserve">qui constituent poumon de l’avenir de l’enseignement supérieur, </w:t>
        </w:r>
      </w:ins>
      <w:r w:rsidR="0062576C">
        <w:rPr>
          <w:rFonts w:ascii="Quattrocento Sans" w:hAnsi="Quattrocento Sans"/>
          <w:sz w:val="28"/>
          <w:szCs w:val="28"/>
        </w:rPr>
        <w:t xml:space="preserve">aboutissent </w:t>
      </w:r>
      <w:ins w:id="36" w:author="Windows User" w:date="2023-10-18T09:59:00Z">
        <w:r>
          <w:rPr>
            <w:rFonts w:ascii="Quattrocento Sans" w:hAnsi="Quattrocento Sans"/>
            <w:sz w:val="28"/>
            <w:szCs w:val="28"/>
          </w:rPr>
          <w:t xml:space="preserve">à la réalisation de projets de thèses qui sont des entreprises complexes nécessitant </w:t>
        </w:r>
      </w:ins>
      <w:del w:id="37" w:author="Windows User" w:date="2023-10-18T10:00:00Z">
        <w:r w:rsidR="0062576C" w:rsidDel="00543FE2">
          <w:rPr>
            <w:rFonts w:ascii="Quattrocento Sans" w:hAnsi="Quattrocento Sans"/>
            <w:sz w:val="28"/>
            <w:szCs w:val="28"/>
          </w:rPr>
          <w:delText>par des projets de thèses qui nécessitent, pour une réalisation réussie,</w:delText>
        </w:r>
      </w:del>
      <w:r w:rsidR="0062576C">
        <w:rPr>
          <w:rFonts w:ascii="Quattrocento Sans" w:hAnsi="Quattrocento Sans"/>
          <w:sz w:val="28"/>
          <w:szCs w:val="28"/>
        </w:rPr>
        <w:t xml:space="preserve"> un suivi </w:t>
      </w:r>
      <w:ins w:id="38" w:author="Windows User" w:date="2023-10-18T10:00:00Z">
        <w:r>
          <w:rPr>
            <w:rFonts w:ascii="Quattrocento Sans" w:hAnsi="Quattrocento Sans"/>
            <w:sz w:val="28"/>
            <w:szCs w:val="28"/>
          </w:rPr>
          <w:t xml:space="preserve">rigoureux et une collaboration efficace entre </w:t>
        </w:r>
      </w:ins>
      <w:del w:id="39" w:author="Windows User" w:date="2023-10-18T10:01:00Z">
        <w:r w:rsidR="0062576C" w:rsidDel="00543FE2">
          <w:rPr>
            <w:rFonts w:ascii="Quattrocento Sans" w:hAnsi="Quattrocento Sans"/>
            <w:sz w:val="28"/>
            <w:szCs w:val="28"/>
          </w:rPr>
          <w:delText>d</w:delText>
        </w:r>
      </w:del>
      <w:ins w:id="40" w:author="Windows User" w:date="2023-10-18T10:01:00Z">
        <w:r>
          <w:rPr>
            <w:rFonts w:ascii="Quattrocento Sans" w:hAnsi="Quattrocento Sans"/>
            <w:sz w:val="28"/>
            <w:szCs w:val="28"/>
          </w:rPr>
          <w:t>l</w:t>
        </w:r>
      </w:ins>
      <w:r w:rsidR="0062576C">
        <w:rPr>
          <w:rFonts w:ascii="Quattrocento Sans" w:hAnsi="Quattrocento Sans"/>
          <w:sz w:val="28"/>
          <w:szCs w:val="28"/>
        </w:rPr>
        <w:t xml:space="preserve">es étudiants </w:t>
      </w:r>
      <w:ins w:id="41" w:author="Windows User" w:date="2023-10-18T10:01:00Z">
        <w:r>
          <w:rPr>
            <w:rFonts w:ascii="Quattrocento Sans" w:hAnsi="Quattrocento Sans"/>
            <w:sz w:val="28"/>
            <w:szCs w:val="28"/>
          </w:rPr>
          <w:t xml:space="preserve">et leurs </w:t>
        </w:r>
      </w:ins>
      <w:del w:id="42" w:author="Windows User" w:date="2023-10-18T10:01:00Z">
        <w:r w:rsidR="0062576C" w:rsidDel="00543FE2">
          <w:rPr>
            <w:rFonts w:ascii="Quattrocento Sans" w:hAnsi="Quattrocento Sans"/>
            <w:sz w:val="28"/>
            <w:szCs w:val="28"/>
          </w:rPr>
          <w:delText xml:space="preserve">par les </w:delText>
        </w:r>
      </w:del>
      <w:r w:rsidR="0062576C">
        <w:rPr>
          <w:rFonts w:ascii="Quattrocento Sans" w:hAnsi="Quattrocento Sans"/>
          <w:sz w:val="28"/>
          <w:szCs w:val="28"/>
        </w:rPr>
        <w:t xml:space="preserve">encadreurs </w:t>
      </w:r>
      <w:r w:rsidR="0062576C" w:rsidRPr="00543FE2">
        <w:rPr>
          <w:rFonts w:ascii="Quattrocento Sans" w:hAnsi="Quattrocento Sans"/>
          <w:strike/>
          <w:sz w:val="28"/>
          <w:szCs w:val="28"/>
          <w:rPrChange w:id="43" w:author="Windows User" w:date="2023-10-18T10:01:00Z">
            <w:rPr>
              <w:rFonts w:ascii="Quattrocento Sans" w:hAnsi="Quattrocento Sans"/>
              <w:sz w:val="28"/>
              <w:szCs w:val="28"/>
            </w:rPr>
          </w:rPrChange>
        </w:rPr>
        <w:t>et les administrations et une bonne collaboration entre étudiants et encadreurs.</w:t>
      </w:r>
    </w:p>
    <w:p w14:paraId="35A360AA" w14:textId="045DF969" w:rsidR="00116C59" w:rsidRDefault="00543FE2" w:rsidP="00F974FE">
      <w:pPr>
        <w:rPr>
          <w:rFonts w:ascii="Quattrocento Sans" w:hAnsi="Quattrocento Sans"/>
          <w:sz w:val="28"/>
          <w:szCs w:val="28"/>
        </w:rPr>
      </w:pPr>
      <w:ins w:id="44" w:author="Windows User" w:date="2023-10-18T10:01:00Z">
        <w:r>
          <w:rPr>
            <w:rFonts w:ascii="Quattrocento Sans" w:hAnsi="Quattrocento Sans"/>
            <w:sz w:val="28"/>
            <w:szCs w:val="28"/>
          </w:rPr>
          <w:t xml:space="preserve">Cependant, </w:t>
        </w:r>
      </w:ins>
      <w:ins w:id="45" w:author="Windows User" w:date="2023-10-18T10:02:00Z">
        <w:r w:rsidRPr="00543FE2">
          <w:rPr>
            <w:rFonts w:ascii="Quattrocento Sans" w:hAnsi="Quattrocento Sans"/>
            <w:sz w:val="28"/>
            <w:szCs w:val="28"/>
          </w:rPr>
          <w:t>il est devenu évident que la gestion et le suivi de ces projets de thèse posent des défis majeurs.</w:t>
        </w:r>
        <w:r>
          <w:rPr>
            <w:rFonts w:ascii="Quattrocento Sans" w:hAnsi="Quattrocento Sans"/>
            <w:sz w:val="28"/>
            <w:szCs w:val="28"/>
          </w:rPr>
          <w:t xml:space="preserve"> </w:t>
        </w:r>
      </w:ins>
      <w:del w:id="46" w:author="Windows User" w:date="2023-10-18T10:02:00Z">
        <w:r w:rsidR="00442D02" w:rsidDel="00543FE2">
          <w:rPr>
            <w:rFonts w:ascii="Quattrocento Sans" w:hAnsi="Quattrocento Sans"/>
            <w:sz w:val="28"/>
            <w:szCs w:val="28"/>
          </w:rPr>
          <w:delText>En raison de la nature</w:delText>
        </w:r>
      </w:del>
      <w:del w:id="47" w:author="Windows User" w:date="2023-10-18T10:03:00Z">
        <w:r w:rsidR="00442D02" w:rsidDel="00543FE2">
          <w:rPr>
            <w:rFonts w:ascii="Quattrocento Sans" w:hAnsi="Quattrocento Sans"/>
            <w:sz w:val="28"/>
            <w:szCs w:val="28"/>
          </w:rPr>
          <w:delText xml:space="preserve"> complexe et longue de ces projets, nous constatons que l</w:delText>
        </w:r>
      </w:del>
      <w:ins w:id="48" w:author="Windows User" w:date="2023-10-18T10:03:00Z">
        <w:r>
          <w:rPr>
            <w:rFonts w:ascii="Quattrocento Sans" w:hAnsi="Quattrocento Sans"/>
            <w:sz w:val="28"/>
            <w:szCs w:val="28"/>
          </w:rPr>
          <w:t>L</w:t>
        </w:r>
      </w:ins>
      <w:r w:rsidR="00442D02">
        <w:rPr>
          <w:rFonts w:ascii="Quattrocento Sans" w:hAnsi="Quattrocento Sans"/>
          <w:sz w:val="28"/>
          <w:szCs w:val="28"/>
        </w:rPr>
        <w:t xml:space="preserve">es encadreurs ont du mal à suivre </w:t>
      </w:r>
      <w:ins w:id="49" w:author="Windows User" w:date="2023-10-18T10:03:00Z">
        <w:r>
          <w:rPr>
            <w:rFonts w:ascii="Quattrocento Sans" w:hAnsi="Quattrocento Sans"/>
            <w:sz w:val="28"/>
            <w:szCs w:val="28"/>
          </w:rPr>
          <w:t xml:space="preserve">la progression de </w:t>
        </w:r>
      </w:ins>
      <w:del w:id="50" w:author="Windows User" w:date="2023-10-18T10:03:00Z">
        <w:r w:rsidR="00442D02" w:rsidDel="00543FE2">
          <w:rPr>
            <w:rFonts w:ascii="Quattrocento Sans" w:hAnsi="Quattrocento Sans"/>
            <w:sz w:val="28"/>
            <w:szCs w:val="28"/>
          </w:rPr>
          <w:delText xml:space="preserve">l’évolution de </w:delText>
        </w:r>
      </w:del>
      <w:r w:rsidR="00442D02">
        <w:rPr>
          <w:rFonts w:ascii="Quattrocento Sans" w:hAnsi="Quattrocento Sans"/>
          <w:sz w:val="28"/>
          <w:szCs w:val="28"/>
        </w:rPr>
        <w:t>leurs étudiants</w:t>
      </w:r>
      <w:ins w:id="51" w:author="Windows User" w:date="2023-10-18T10:04:00Z">
        <w:r>
          <w:rPr>
            <w:rFonts w:ascii="Quattrocento Sans" w:hAnsi="Quattrocento Sans"/>
            <w:sz w:val="28"/>
            <w:szCs w:val="28"/>
          </w:rPr>
          <w:t xml:space="preserve"> et les </w:t>
        </w:r>
      </w:ins>
      <w:del w:id="52" w:author="Windows User" w:date="2023-10-18T10:04:00Z">
        <w:r w:rsidR="00442D02" w:rsidDel="00543FE2">
          <w:rPr>
            <w:rFonts w:ascii="Quattrocento Sans" w:hAnsi="Quattrocento Sans"/>
            <w:sz w:val="28"/>
            <w:szCs w:val="28"/>
          </w:rPr>
          <w:delText xml:space="preserve">. De même, la gestion des thèses s’avère également difficile pour </w:delText>
        </w:r>
      </w:del>
      <w:proofErr w:type="spellStart"/>
      <w:r w:rsidR="00442D02">
        <w:rPr>
          <w:rFonts w:ascii="Quattrocento Sans" w:hAnsi="Quattrocento Sans"/>
          <w:sz w:val="28"/>
          <w:szCs w:val="28"/>
        </w:rPr>
        <w:t>les</w:t>
      </w:r>
      <w:proofErr w:type="spellEnd"/>
      <w:r w:rsidR="00442D02">
        <w:rPr>
          <w:rFonts w:ascii="Quattrocento Sans" w:hAnsi="Quattrocento Sans"/>
          <w:sz w:val="28"/>
          <w:szCs w:val="28"/>
        </w:rPr>
        <w:t xml:space="preserve"> administrations</w:t>
      </w:r>
      <w:ins w:id="53" w:author="Windows User" w:date="2023-10-18T10:04:00Z">
        <w:r>
          <w:rPr>
            <w:rFonts w:ascii="Quattrocento Sans" w:hAnsi="Quattrocento Sans"/>
            <w:sz w:val="28"/>
            <w:szCs w:val="28"/>
          </w:rPr>
          <w:t xml:space="preserve"> des écoles</w:t>
        </w:r>
      </w:ins>
      <w:r w:rsidR="00442D02">
        <w:rPr>
          <w:rFonts w:ascii="Quattrocento Sans" w:hAnsi="Quattrocento Sans"/>
          <w:sz w:val="28"/>
          <w:szCs w:val="28"/>
        </w:rPr>
        <w:t xml:space="preserve"> doctorales</w:t>
      </w:r>
      <w:ins w:id="54" w:author="Windows User" w:date="2023-10-18T10:05:00Z">
        <w:r>
          <w:rPr>
            <w:rFonts w:ascii="Quattrocento Sans" w:hAnsi="Quattrocento Sans"/>
            <w:sz w:val="28"/>
            <w:szCs w:val="28"/>
          </w:rPr>
          <w:t xml:space="preserve"> </w:t>
        </w:r>
        <w:r w:rsidRPr="00543FE2">
          <w:rPr>
            <w:rFonts w:ascii="Quattrocento Sans" w:hAnsi="Quattrocento Sans"/>
            <w:sz w:val="28"/>
            <w:szCs w:val="28"/>
          </w:rPr>
          <w:t>sont confrontées à des difficultés pour gérer efficacement ces projets.</w:t>
        </w:r>
      </w:ins>
      <w:del w:id="55" w:author="Windows User" w:date="2023-10-18T10:05:00Z">
        <w:r w:rsidR="00442D02" w:rsidDel="00543FE2">
          <w:rPr>
            <w:rFonts w:ascii="Quattrocento Sans" w:hAnsi="Quattrocento Sans"/>
            <w:sz w:val="28"/>
            <w:szCs w:val="28"/>
          </w:rPr>
          <w:delText>.</w:delText>
        </w:r>
      </w:del>
      <w:r w:rsidR="001E0ADD">
        <w:rPr>
          <w:rFonts w:ascii="Quattrocento Sans" w:hAnsi="Quattrocento Sans"/>
          <w:sz w:val="28"/>
          <w:szCs w:val="28"/>
        </w:rPr>
        <w:t xml:space="preserve"> </w:t>
      </w:r>
      <w:r w:rsidR="00116C59">
        <w:rPr>
          <w:rFonts w:ascii="Quattrocento Sans" w:hAnsi="Quattrocento Sans"/>
          <w:sz w:val="28"/>
          <w:szCs w:val="28"/>
        </w:rPr>
        <w:t xml:space="preserve">C’est pourquoi, nous avons </w:t>
      </w:r>
      <w:ins w:id="56" w:author="Windows User" w:date="2023-10-18T10:06:00Z">
        <w:r w:rsidR="000C1C4B">
          <w:rPr>
            <w:rFonts w:ascii="Quattrocento Sans" w:hAnsi="Quattrocento Sans"/>
            <w:sz w:val="28"/>
            <w:szCs w:val="28"/>
          </w:rPr>
          <w:t xml:space="preserve">entrepris le développement d’une solution innovante. </w:t>
        </w:r>
      </w:ins>
      <w:del w:id="57" w:author="Windows User" w:date="2023-10-18T10:06:00Z">
        <w:r w:rsidR="00116C59" w:rsidDel="000C1C4B">
          <w:rPr>
            <w:rFonts w:ascii="Quattrocento Sans" w:hAnsi="Quattrocento Sans"/>
            <w:sz w:val="28"/>
            <w:szCs w:val="28"/>
          </w:rPr>
          <w:delText>développé dans ce</w:delText>
        </w:r>
      </w:del>
      <w:ins w:id="58" w:author="Windows User" w:date="2023-10-18T10:06:00Z">
        <w:r w:rsidR="000C1C4B">
          <w:rPr>
            <w:rFonts w:ascii="Quattrocento Sans" w:hAnsi="Quattrocento Sans"/>
            <w:sz w:val="28"/>
            <w:szCs w:val="28"/>
          </w:rPr>
          <w:t xml:space="preserve"> Notre</w:t>
        </w:r>
      </w:ins>
      <w:r w:rsidR="00116C59">
        <w:rPr>
          <w:rFonts w:ascii="Quattrocento Sans" w:hAnsi="Quattrocento Sans"/>
          <w:sz w:val="28"/>
          <w:szCs w:val="28"/>
        </w:rPr>
        <w:t xml:space="preserve"> projet </w:t>
      </w:r>
      <w:ins w:id="59" w:author="Windows User" w:date="2023-10-18T10:06:00Z">
        <w:r w:rsidR="000C1C4B">
          <w:rPr>
            <w:rFonts w:ascii="Quattrocento Sans" w:hAnsi="Quattrocento Sans"/>
            <w:sz w:val="28"/>
            <w:szCs w:val="28"/>
          </w:rPr>
          <w:t>consiste en la création d’</w:t>
        </w:r>
      </w:ins>
      <w:r w:rsidR="00116C59">
        <w:rPr>
          <w:rFonts w:ascii="Quattrocento Sans" w:hAnsi="Quattrocento Sans"/>
          <w:sz w:val="28"/>
          <w:szCs w:val="28"/>
        </w:rPr>
        <w:t xml:space="preserve">une plateforme web </w:t>
      </w:r>
      <w:ins w:id="60" w:author="Windows User" w:date="2023-10-18T10:06:00Z">
        <w:r w:rsidR="000C1C4B">
          <w:rPr>
            <w:rFonts w:ascii="Quattrocento Sans" w:hAnsi="Quattrocento Sans"/>
            <w:sz w:val="28"/>
            <w:szCs w:val="28"/>
          </w:rPr>
          <w:t xml:space="preserve">spécifiquement conçue </w:t>
        </w:r>
      </w:ins>
      <w:del w:id="61" w:author="Windows User" w:date="2023-10-18T10:07:00Z">
        <w:r w:rsidR="00116C59" w:rsidDel="000C1C4B">
          <w:rPr>
            <w:rFonts w:ascii="Quattrocento Sans" w:hAnsi="Quattrocento Sans"/>
            <w:sz w:val="28"/>
            <w:szCs w:val="28"/>
          </w:rPr>
          <w:delText xml:space="preserve">de gestion et de suivi des projets de thèse, adaptée </w:delText>
        </w:r>
      </w:del>
      <w:r w:rsidR="00116C59">
        <w:rPr>
          <w:rFonts w:ascii="Quattrocento Sans" w:hAnsi="Quattrocento Sans"/>
          <w:sz w:val="28"/>
          <w:szCs w:val="28"/>
        </w:rPr>
        <w:t>pour répondre aux besoins des écoles doctorales de l’UAC.</w:t>
      </w:r>
    </w:p>
    <w:p w14:paraId="2426DDBF" w14:textId="77777777" w:rsidR="000C1C4B" w:rsidRDefault="000C1C4B" w:rsidP="00F974FE">
      <w:pPr>
        <w:rPr>
          <w:ins w:id="62" w:author="Windows User" w:date="2023-10-18T10:11:00Z"/>
          <w:rFonts w:ascii="Quattrocento Sans" w:hAnsi="Quattrocento Sans"/>
          <w:sz w:val="28"/>
          <w:szCs w:val="28"/>
        </w:rPr>
      </w:pPr>
      <w:ins w:id="63" w:author="Windows User" w:date="2023-10-18T10:07:00Z">
        <w:r>
          <w:rPr>
            <w:rFonts w:ascii="Quattrocento Sans" w:hAnsi="Quattrocento Sans"/>
            <w:sz w:val="28"/>
            <w:szCs w:val="28"/>
          </w:rPr>
          <w:lastRenderedPageBreak/>
          <w:t>À présent,</w:t>
        </w:r>
      </w:ins>
      <w:ins w:id="64" w:author="Windows User" w:date="2023-10-18T10:08:00Z">
        <w:r>
          <w:rPr>
            <w:rFonts w:ascii="Quattrocento Sans" w:hAnsi="Quattrocento Sans"/>
            <w:sz w:val="28"/>
            <w:szCs w:val="28"/>
          </w:rPr>
          <w:t xml:space="preserve"> nous allons explorer plus en détails, les aspects de notre projet</w:t>
        </w:r>
      </w:ins>
      <w:ins w:id="65" w:author="Windows User" w:date="2023-10-18T10:07:00Z">
        <w:r>
          <w:rPr>
            <w:rFonts w:ascii="Quattrocento Sans" w:hAnsi="Quattrocento Sans"/>
            <w:sz w:val="28"/>
            <w:szCs w:val="28"/>
          </w:rPr>
          <w:t xml:space="preserve"> </w:t>
        </w:r>
      </w:ins>
    </w:p>
    <w:p w14:paraId="1270BA4E" w14:textId="7940D81E" w:rsidR="000C1C4B" w:rsidRDefault="000C1C4B" w:rsidP="00F974FE">
      <w:pPr>
        <w:rPr>
          <w:ins w:id="66" w:author="Windows User" w:date="2023-10-18T10:11:00Z"/>
          <w:rFonts w:ascii="Quattrocento Sans" w:hAnsi="Quattrocento Sans"/>
          <w:sz w:val="28"/>
          <w:szCs w:val="28"/>
        </w:rPr>
      </w:pPr>
      <w:ins w:id="67" w:author="Windows User" w:date="2023-10-18T10:11:00Z">
        <w:r>
          <w:rPr>
            <w:rFonts w:ascii="Quattrocento Sans" w:hAnsi="Quattrocento Sans"/>
            <w:sz w:val="28"/>
            <w:szCs w:val="28"/>
          </w:rPr>
          <w:t>E</w:t>
        </w:r>
        <w:r w:rsidRPr="000C1C4B">
          <w:rPr>
            <w:rFonts w:ascii="Quattrocento Sans" w:hAnsi="Quattrocento Sans"/>
            <w:sz w:val="28"/>
            <w:szCs w:val="28"/>
          </w:rPr>
          <w:t>xcellence, Monsieur le Président du jury, Honorables membres du jury,</w:t>
        </w:r>
      </w:ins>
    </w:p>
    <w:p w14:paraId="353C3F7E" w14:textId="2A70E4F8" w:rsidR="001E0ADD" w:rsidRDefault="000C1C4B" w:rsidP="00F974FE">
      <w:pPr>
        <w:rPr>
          <w:rFonts w:ascii="Quattrocento Sans" w:hAnsi="Quattrocento Sans"/>
          <w:sz w:val="28"/>
          <w:szCs w:val="28"/>
        </w:rPr>
      </w:pPr>
      <w:ins w:id="68" w:author="Windows User" w:date="2023-10-18T10:11:00Z">
        <w:r>
          <w:rPr>
            <w:rFonts w:ascii="Quattrocento Sans" w:hAnsi="Quattrocento Sans"/>
            <w:sz w:val="28"/>
            <w:szCs w:val="28"/>
          </w:rPr>
          <w:t xml:space="preserve">Notre </w:t>
        </w:r>
      </w:ins>
      <w:del w:id="69" w:author="Windows User" w:date="2023-10-18T10:11:00Z">
        <w:r w:rsidR="001E0ADD" w:rsidDel="000C1C4B">
          <w:rPr>
            <w:rFonts w:ascii="Quattrocento Sans" w:hAnsi="Quattrocento Sans"/>
            <w:sz w:val="28"/>
            <w:szCs w:val="28"/>
          </w:rPr>
          <w:delText>L’</w:delText>
        </w:r>
      </w:del>
      <w:r w:rsidR="001E0ADD">
        <w:rPr>
          <w:rFonts w:ascii="Quattrocento Sans" w:hAnsi="Quattrocento Sans"/>
          <w:sz w:val="28"/>
          <w:szCs w:val="28"/>
        </w:rPr>
        <w:t xml:space="preserve">objectif principal </w:t>
      </w:r>
      <w:del w:id="70" w:author="Windows User" w:date="2023-10-18T10:11:00Z">
        <w:r w:rsidR="001E0ADD" w:rsidDel="000C1C4B">
          <w:rPr>
            <w:rFonts w:ascii="Quattrocento Sans" w:hAnsi="Quattrocento Sans"/>
            <w:sz w:val="28"/>
            <w:szCs w:val="28"/>
          </w:rPr>
          <w:delText>de notre travail</w:delText>
        </w:r>
      </w:del>
      <w:r w:rsidR="001E0ADD">
        <w:rPr>
          <w:rFonts w:ascii="Quattrocento Sans" w:hAnsi="Quattrocento Sans"/>
          <w:sz w:val="28"/>
          <w:szCs w:val="28"/>
        </w:rPr>
        <w:t xml:space="preserve"> est de mettre en place une plateforme web de gestion et de suivi des projets de thèse des doctorants de l’UAC.</w:t>
      </w:r>
      <w:r w:rsidR="00AD1039">
        <w:rPr>
          <w:rFonts w:ascii="Quattrocento Sans" w:hAnsi="Quattrocento Sans"/>
          <w:sz w:val="28"/>
          <w:szCs w:val="28"/>
        </w:rPr>
        <w:t xml:space="preserve"> </w:t>
      </w:r>
      <w:ins w:id="71" w:author="Windows User" w:date="2023-10-18T10:12:00Z">
        <w:r w:rsidRPr="000C1C4B">
          <w:rPr>
            <w:rFonts w:ascii="Quattrocento Sans" w:hAnsi="Quattrocento Sans"/>
            <w:sz w:val="28"/>
            <w:szCs w:val="28"/>
          </w:rPr>
          <w:t>Pour être plus spécifique, nous nous sommes fixés les objectifs suivants</w:t>
        </w:r>
      </w:ins>
      <w:del w:id="72" w:author="Windows User" w:date="2023-10-18T10:12:00Z">
        <w:r w:rsidR="00AD1039" w:rsidDel="000C1C4B">
          <w:rPr>
            <w:rFonts w:ascii="Quattrocento Sans" w:hAnsi="Quattrocento Sans"/>
            <w:sz w:val="28"/>
            <w:szCs w:val="28"/>
          </w:rPr>
          <w:delText>Plus spécifiquement, il s’agira de</w:delText>
        </w:r>
      </w:del>
      <w:r w:rsidR="00AD1039">
        <w:rPr>
          <w:rFonts w:ascii="Quattrocento Sans" w:hAnsi="Quattrocento Sans"/>
          <w:sz w:val="28"/>
          <w:szCs w:val="28"/>
        </w:rPr>
        <w:t> :</w:t>
      </w:r>
    </w:p>
    <w:p w14:paraId="2165693A" w14:textId="05FB7F1B" w:rsidR="00AD1039" w:rsidRDefault="00AD1039" w:rsidP="00AD1039">
      <w:pPr>
        <w:pStyle w:val="Paragraphedeliste"/>
        <w:numPr>
          <w:ilvl w:val="0"/>
          <w:numId w:val="15"/>
        </w:numPr>
        <w:rPr>
          <w:rFonts w:ascii="Quattrocento Sans" w:hAnsi="Quattrocento Sans"/>
          <w:sz w:val="28"/>
          <w:szCs w:val="28"/>
        </w:rPr>
      </w:pPr>
      <w:r>
        <w:rPr>
          <w:rFonts w:ascii="Quattrocento Sans" w:hAnsi="Quattrocento Sans"/>
          <w:sz w:val="28"/>
          <w:szCs w:val="28"/>
        </w:rPr>
        <w:t>Aider les administrations doctorales dans la gestion et le suivi des projets</w:t>
      </w:r>
    </w:p>
    <w:p w14:paraId="0E75C88A" w14:textId="3AAAF745" w:rsidR="00AD1039" w:rsidRDefault="00AD1039" w:rsidP="00AD1039">
      <w:pPr>
        <w:pStyle w:val="Paragraphedeliste"/>
        <w:numPr>
          <w:ilvl w:val="0"/>
          <w:numId w:val="15"/>
        </w:numPr>
        <w:rPr>
          <w:rFonts w:ascii="Quattrocento Sans" w:hAnsi="Quattrocento Sans"/>
          <w:sz w:val="28"/>
          <w:szCs w:val="28"/>
        </w:rPr>
      </w:pPr>
      <w:r>
        <w:rPr>
          <w:rFonts w:ascii="Quattrocento Sans" w:hAnsi="Quattrocento Sans"/>
          <w:sz w:val="28"/>
          <w:szCs w:val="28"/>
        </w:rPr>
        <w:t>Aider les encadreurs à suivre et évaluer les activités des étudiants</w:t>
      </w:r>
    </w:p>
    <w:p w14:paraId="72A6D3BB" w14:textId="0DC5CE6C" w:rsidR="00AD1039" w:rsidRDefault="00AD1039" w:rsidP="00AD1039">
      <w:pPr>
        <w:pStyle w:val="Paragraphedeliste"/>
        <w:numPr>
          <w:ilvl w:val="0"/>
          <w:numId w:val="15"/>
        </w:numPr>
        <w:rPr>
          <w:rFonts w:ascii="Quattrocento Sans" w:hAnsi="Quattrocento Sans"/>
          <w:sz w:val="28"/>
          <w:szCs w:val="28"/>
        </w:rPr>
      </w:pPr>
      <w:r>
        <w:rPr>
          <w:rFonts w:ascii="Quattrocento Sans" w:hAnsi="Quattrocento Sans"/>
          <w:sz w:val="28"/>
          <w:szCs w:val="28"/>
        </w:rPr>
        <w:t>Permettre aux étudiants de soumettre leurs activités pour évaluation</w:t>
      </w:r>
    </w:p>
    <w:p w14:paraId="34DE9506" w14:textId="400734A2" w:rsidR="00094C38" w:rsidRDefault="00094C38" w:rsidP="00AD1039">
      <w:pPr>
        <w:pStyle w:val="Paragraphedeliste"/>
        <w:numPr>
          <w:ilvl w:val="0"/>
          <w:numId w:val="15"/>
        </w:numPr>
        <w:rPr>
          <w:rFonts w:ascii="Quattrocento Sans" w:hAnsi="Quattrocento Sans"/>
          <w:sz w:val="28"/>
          <w:szCs w:val="28"/>
        </w:rPr>
      </w:pPr>
      <w:r>
        <w:rPr>
          <w:rFonts w:ascii="Quattrocento Sans" w:hAnsi="Quattrocento Sans"/>
          <w:sz w:val="28"/>
          <w:szCs w:val="28"/>
        </w:rPr>
        <w:t>Offrir la possibilité à un large public de consulter les projets</w:t>
      </w:r>
    </w:p>
    <w:p w14:paraId="365CF1DD" w14:textId="5D1C4C8C" w:rsidR="00890A34" w:rsidRDefault="000C1C4B" w:rsidP="00890A34">
      <w:pPr>
        <w:rPr>
          <w:rFonts w:ascii="Quattrocento Sans" w:hAnsi="Quattrocento Sans"/>
          <w:sz w:val="28"/>
          <w:szCs w:val="28"/>
        </w:rPr>
      </w:pPr>
      <w:ins w:id="73" w:author="Windows User" w:date="2023-10-18T10:12:00Z">
        <w:r>
          <w:rPr>
            <w:rFonts w:ascii="Quattrocento Sans" w:hAnsi="Quattrocento Sans"/>
            <w:sz w:val="28"/>
            <w:szCs w:val="28"/>
          </w:rPr>
          <w:t xml:space="preserve">Après avoir défini nos objectifs, </w:t>
        </w:r>
      </w:ins>
      <w:ins w:id="74" w:author="Windows User" w:date="2023-10-18T10:13:00Z">
        <w:r>
          <w:rPr>
            <w:rFonts w:ascii="Quattrocento Sans" w:hAnsi="Quattrocento Sans"/>
            <w:sz w:val="28"/>
            <w:szCs w:val="28"/>
          </w:rPr>
          <w:t>n</w:t>
        </w:r>
      </w:ins>
      <w:del w:id="75" w:author="Windows User" w:date="2023-10-18T10:13:00Z">
        <w:r w:rsidR="00890A34" w:rsidDel="000C1C4B">
          <w:rPr>
            <w:rFonts w:ascii="Quattrocento Sans" w:hAnsi="Quattrocento Sans"/>
            <w:sz w:val="28"/>
            <w:szCs w:val="28"/>
          </w:rPr>
          <w:delText>N</w:delText>
        </w:r>
      </w:del>
      <w:r w:rsidR="00890A34">
        <w:rPr>
          <w:rFonts w:ascii="Quattrocento Sans" w:hAnsi="Quattrocento Sans"/>
          <w:sz w:val="28"/>
          <w:szCs w:val="28"/>
        </w:rPr>
        <w:t>ous</w:t>
      </w:r>
      <w:ins w:id="76" w:author="Windows User" w:date="2023-10-18T10:13:00Z">
        <w:r>
          <w:rPr>
            <w:rFonts w:ascii="Quattrocento Sans" w:hAnsi="Quattrocento Sans"/>
            <w:sz w:val="28"/>
            <w:szCs w:val="28"/>
          </w:rPr>
          <w:t xml:space="preserve"> </w:t>
        </w:r>
        <w:proofErr w:type="gramStart"/>
        <w:r>
          <w:rPr>
            <w:rFonts w:ascii="Quattrocento Sans" w:hAnsi="Quattrocento Sans"/>
            <w:sz w:val="28"/>
            <w:szCs w:val="28"/>
          </w:rPr>
          <w:t>allons</w:t>
        </w:r>
        <w:proofErr w:type="gramEnd"/>
        <w:r>
          <w:rPr>
            <w:rFonts w:ascii="Quattrocento Sans" w:hAnsi="Quattrocento Sans"/>
            <w:sz w:val="28"/>
            <w:szCs w:val="28"/>
          </w:rPr>
          <w:t xml:space="preserve"> </w:t>
        </w:r>
      </w:ins>
      <w:del w:id="77" w:author="Windows User" w:date="2023-10-18T10:13:00Z">
        <w:r w:rsidR="00890A34" w:rsidDel="000C1C4B">
          <w:rPr>
            <w:rFonts w:ascii="Quattrocento Sans" w:hAnsi="Quattrocento Sans"/>
            <w:sz w:val="28"/>
            <w:szCs w:val="28"/>
          </w:rPr>
          <w:delText xml:space="preserve"> passons </w:delText>
        </w:r>
      </w:del>
      <w:r w:rsidR="00890A34">
        <w:rPr>
          <w:rFonts w:ascii="Quattrocento Sans" w:hAnsi="Quattrocento Sans"/>
          <w:sz w:val="28"/>
          <w:szCs w:val="28"/>
        </w:rPr>
        <w:t xml:space="preserve">maintenant </w:t>
      </w:r>
      <w:ins w:id="78" w:author="Windows User" w:date="2023-10-18T10:13:00Z">
        <w:r>
          <w:rPr>
            <w:rFonts w:ascii="Quattrocento Sans" w:hAnsi="Quattrocento Sans"/>
            <w:sz w:val="28"/>
            <w:szCs w:val="28"/>
          </w:rPr>
          <w:t xml:space="preserve">passer </w:t>
        </w:r>
      </w:ins>
      <w:r w:rsidR="00890A34">
        <w:rPr>
          <w:rFonts w:ascii="Quattrocento Sans" w:hAnsi="Quattrocento Sans"/>
          <w:sz w:val="28"/>
          <w:szCs w:val="28"/>
        </w:rPr>
        <w:t xml:space="preserve">à la </w:t>
      </w:r>
      <w:del w:id="79" w:author="Windows User" w:date="2023-10-18T10:13:00Z">
        <w:r w:rsidR="00890A34" w:rsidDel="000C1C4B">
          <w:rPr>
            <w:rFonts w:ascii="Quattrocento Sans" w:hAnsi="Quattrocento Sans"/>
            <w:sz w:val="28"/>
            <w:szCs w:val="28"/>
          </w:rPr>
          <w:delText>partie</w:delText>
        </w:r>
      </w:del>
      <w:del w:id="80" w:author="Windows User" w:date="2023-10-18T10:14:00Z">
        <w:r w:rsidR="00890A34" w:rsidDel="000C1C4B">
          <w:rPr>
            <w:rFonts w:ascii="Quattrocento Sans" w:hAnsi="Quattrocento Sans"/>
            <w:sz w:val="28"/>
            <w:szCs w:val="28"/>
          </w:rPr>
          <w:delText xml:space="preserve"> de </w:delText>
        </w:r>
      </w:del>
      <w:r w:rsidR="00890A34">
        <w:rPr>
          <w:rFonts w:ascii="Quattrocento Sans" w:hAnsi="Quattrocento Sans"/>
          <w:sz w:val="28"/>
          <w:szCs w:val="28"/>
        </w:rPr>
        <w:t xml:space="preserve">revue de littérature de notre projet. </w:t>
      </w:r>
    </w:p>
    <w:p w14:paraId="5CD30C98" w14:textId="5247A023" w:rsidR="00890A34" w:rsidRDefault="00890A34" w:rsidP="00890A34">
      <w:pPr>
        <w:rPr>
          <w:rFonts w:ascii="Quattrocento Sans" w:hAnsi="Quattrocento Sans"/>
          <w:sz w:val="28"/>
          <w:szCs w:val="28"/>
        </w:rPr>
      </w:pPr>
      <w:r>
        <w:rPr>
          <w:rFonts w:ascii="Quattrocento Sans" w:hAnsi="Quattrocento Sans"/>
          <w:sz w:val="28"/>
          <w:szCs w:val="28"/>
        </w:rPr>
        <w:t xml:space="preserve">Dans cette </w:t>
      </w:r>
      <w:ins w:id="81" w:author="Windows User" w:date="2023-10-18T10:14:00Z">
        <w:r w:rsidR="000C1C4B">
          <w:rPr>
            <w:rFonts w:ascii="Quattrocento Sans" w:hAnsi="Quattrocento Sans"/>
            <w:sz w:val="28"/>
            <w:szCs w:val="28"/>
          </w:rPr>
          <w:t xml:space="preserve">section, </w:t>
        </w:r>
      </w:ins>
      <w:del w:id="82" w:author="Windows User" w:date="2023-10-18T10:14:00Z">
        <w:r w:rsidDel="000C1C4B">
          <w:rPr>
            <w:rFonts w:ascii="Quattrocento Sans" w:hAnsi="Quattrocento Sans"/>
            <w:sz w:val="28"/>
            <w:szCs w:val="28"/>
          </w:rPr>
          <w:delText>partie,</w:delText>
        </w:r>
      </w:del>
      <w:r>
        <w:rPr>
          <w:rFonts w:ascii="Quattrocento Sans" w:hAnsi="Quattrocento Sans"/>
          <w:sz w:val="28"/>
          <w:szCs w:val="28"/>
        </w:rPr>
        <w:t xml:space="preserve"> nous </w:t>
      </w:r>
      <w:ins w:id="83" w:author="Windows User" w:date="2023-10-18T10:14:00Z">
        <w:r w:rsidR="000C1C4B">
          <w:rPr>
            <w:rFonts w:ascii="Quattrocento Sans" w:hAnsi="Quattrocento Sans"/>
            <w:sz w:val="28"/>
            <w:szCs w:val="28"/>
          </w:rPr>
          <w:t xml:space="preserve">allons aborder plusieurs concepts clés, notamment celui de </w:t>
        </w:r>
      </w:ins>
      <w:del w:id="84" w:author="Windows User" w:date="2023-10-18T10:15:00Z">
        <w:r w:rsidDel="000C1C4B">
          <w:rPr>
            <w:rFonts w:ascii="Quattrocento Sans" w:hAnsi="Quattrocento Sans"/>
            <w:sz w:val="28"/>
            <w:szCs w:val="28"/>
          </w:rPr>
          <w:delText>présenterons la notion d’</w:delText>
        </w:r>
      </w:del>
      <w:ins w:id="85" w:author="Windows User" w:date="2023-10-18T10:15:00Z">
        <w:r w:rsidR="000C1C4B">
          <w:rPr>
            <w:rFonts w:ascii="Quattrocento Sans" w:hAnsi="Quattrocento Sans"/>
            <w:sz w:val="28"/>
            <w:szCs w:val="28"/>
          </w:rPr>
          <w:t>l’</w:t>
        </w:r>
      </w:ins>
      <w:r>
        <w:rPr>
          <w:rFonts w:ascii="Quattrocento Sans" w:hAnsi="Quattrocento Sans"/>
          <w:sz w:val="28"/>
          <w:szCs w:val="28"/>
        </w:rPr>
        <w:t>application web,</w:t>
      </w:r>
      <w:ins w:id="86" w:author="Windows User" w:date="2023-10-18T10:15:00Z">
        <w:r w:rsidR="000C1C4B">
          <w:rPr>
            <w:rFonts w:ascii="Quattrocento Sans" w:hAnsi="Quattrocento Sans"/>
            <w:sz w:val="28"/>
            <w:szCs w:val="28"/>
          </w:rPr>
          <w:t xml:space="preserve"> donner un aperçu du </w:t>
        </w:r>
      </w:ins>
      <w:del w:id="87" w:author="Windows User" w:date="2023-10-18T10:15:00Z">
        <w:r w:rsidDel="000C1C4B">
          <w:rPr>
            <w:rFonts w:ascii="Quattrocento Sans" w:hAnsi="Quattrocento Sans"/>
            <w:sz w:val="28"/>
            <w:szCs w:val="28"/>
          </w:rPr>
          <w:delText xml:space="preserve"> une vue générale sur le </w:delText>
        </w:r>
      </w:del>
      <w:r>
        <w:rPr>
          <w:rFonts w:ascii="Quattrocento Sans" w:hAnsi="Quattrocento Sans"/>
          <w:sz w:val="28"/>
          <w:szCs w:val="28"/>
        </w:rPr>
        <w:t xml:space="preserve">système doctoral </w:t>
      </w:r>
      <w:ins w:id="88" w:author="Windows User" w:date="2023-10-18T10:16:00Z">
        <w:r w:rsidR="000C1C4B">
          <w:rPr>
            <w:rFonts w:ascii="Quattrocento Sans" w:hAnsi="Quattrocento Sans"/>
            <w:sz w:val="28"/>
            <w:szCs w:val="28"/>
          </w:rPr>
          <w:t xml:space="preserve">à </w:t>
        </w:r>
      </w:ins>
      <w:del w:id="89" w:author="Windows User" w:date="2023-10-18T10:16:00Z">
        <w:r w:rsidDel="000C1C4B">
          <w:rPr>
            <w:rFonts w:ascii="Quattrocento Sans" w:hAnsi="Quattrocento Sans"/>
            <w:sz w:val="28"/>
            <w:szCs w:val="28"/>
          </w:rPr>
          <w:delText>au niveau de</w:delText>
        </w:r>
      </w:del>
      <w:r>
        <w:rPr>
          <w:rFonts w:ascii="Quattrocento Sans" w:hAnsi="Quattrocento Sans"/>
          <w:sz w:val="28"/>
          <w:szCs w:val="28"/>
        </w:rPr>
        <w:t xml:space="preserve"> l’UAC et </w:t>
      </w:r>
      <w:ins w:id="90" w:author="Windows User" w:date="2023-10-18T10:16:00Z">
        <w:r w:rsidR="000C1C4B">
          <w:rPr>
            <w:rFonts w:ascii="Quattrocento Sans" w:hAnsi="Quattrocento Sans"/>
            <w:sz w:val="28"/>
            <w:szCs w:val="28"/>
          </w:rPr>
          <w:t xml:space="preserve">examiner </w:t>
        </w:r>
      </w:ins>
      <w:r>
        <w:rPr>
          <w:rFonts w:ascii="Quattrocento Sans" w:hAnsi="Quattrocento Sans"/>
          <w:sz w:val="28"/>
          <w:szCs w:val="28"/>
        </w:rPr>
        <w:t>quelques solutions existantes liées à notre thématique.</w:t>
      </w:r>
    </w:p>
    <w:p w14:paraId="443C3BE3" w14:textId="71B09376" w:rsidR="009C315E" w:rsidRDefault="00884EAF" w:rsidP="00890A34">
      <w:pPr>
        <w:rPr>
          <w:rFonts w:ascii="Quattrocento Sans" w:hAnsi="Quattrocento Sans"/>
          <w:sz w:val="28"/>
          <w:szCs w:val="28"/>
        </w:rPr>
      </w:pPr>
      <w:r>
        <w:rPr>
          <w:rFonts w:ascii="Quattrocento Sans" w:hAnsi="Quattrocento Sans"/>
          <w:sz w:val="28"/>
          <w:szCs w:val="28"/>
        </w:rPr>
        <w:t xml:space="preserve">Une application web est un logiciel </w:t>
      </w:r>
      <w:r w:rsidRPr="00064107">
        <w:rPr>
          <w:rFonts w:ascii="Quattrocento Sans" w:hAnsi="Quattrocento Sans"/>
          <w:strike/>
          <w:sz w:val="28"/>
          <w:szCs w:val="28"/>
          <w:rPrChange w:id="91" w:author="Windows User" w:date="2023-10-18T10:57:00Z">
            <w:rPr>
              <w:rFonts w:ascii="Quattrocento Sans" w:hAnsi="Quattrocento Sans"/>
              <w:sz w:val="28"/>
              <w:szCs w:val="28"/>
            </w:rPr>
          </w:rPrChange>
        </w:rPr>
        <w:t>applicatif</w:t>
      </w:r>
      <w:r>
        <w:rPr>
          <w:rFonts w:ascii="Quattrocento Sans" w:hAnsi="Quattrocento Sans"/>
          <w:sz w:val="28"/>
          <w:szCs w:val="28"/>
        </w:rPr>
        <w:t xml:space="preserve"> hébergé sur un serveur et accessible </w:t>
      </w:r>
      <w:ins w:id="92" w:author="Windows User" w:date="2023-10-18T10:57:00Z">
        <w:r w:rsidR="00064107">
          <w:rPr>
            <w:rFonts w:ascii="Quattrocento Sans" w:hAnsi="Quattrocento Sans"/>
            <w:sz w:val="28"/>
            <w:szCs w:val="28"/>
          </w:rPr>
          <w:t xml:space="preserve">via </w:t>
        </w:r>
      </w:ins>
      <w:del w:id="93" w:author="Windows User" w:date="2023-10-18T10:58:00Z">
        <w:r w:rsidDel="00064107">
          <w:rPr>
            <w:rFonts w:ascii="Quattrocento Sans" w:hAnsi="Quattrocento Sans"/>
            <w:sz w:val="28"/>
            <w:szCs w:val="28"/>
          </w:rPr>
          <w:delText>à partir d’</w:delText>
        </w:r>
      </w:del>
      <w:r>
        <w:rPr>
          <w:rFonts w:ascii="Quattrocento Sans" w:hAnsi="Quattrocento Sans"/>
          <w:sz w:val="28"/>
          <w:szCs w:val="28"/>
        </w:rPr>
        <w:t>un navigateur web.</w:t>
      </w:r>
      <w:r w:rsidR="006619EC">
        <w:rPr>
          <w:rFonts w:ascii="Quattrocento Sans" w:hAnsi="Quattrocento Sans"/>
          <w:sz w:val="28"/>
          <w:szCs w:val="28"/>
        </w:rPr>
        <w:t xml:space="preserve"> </w:t>
      </w:r>
      <w:ins w:id="94" w:author="Windows User" w:date="2023-10-18T10:58:00Z">
        <w:r w:rsidR="00064107">
          <w:rPr>
            <w:rFonts w:ascii="Quattrocento Sans" w:hAnsi="Quattrocento Sans"/>
            <w:sz w:val="28"/>
            <w:szCs w:val="28"/>
          </w:rPr>
          <w:t xml:space="preserve">Elle peut être conçue de manière </w:t>
        </w:r>
      </w:ins>
      <w:del w:id="95" w:author="Windows User" w:date="2023-10-18T10:58:00Z">
        <w:r w:rsidR="006619EC" w:rsidDel="00064107">
          <w:rPr>
            <w:rFonts w:ascii="Quattrocento Sans" w:hAnsi="Quattrocento Sans"/>
            <w:sz w:val="28"/>
            <w:szCs w:val="28"/>
          </w:rPr>
          <w:delText xml:space="preserve">Il est possible de mettre en place un design responsive </w:delText>
        </w:r>
        <w:r w:rsidR="00F90362" w:rsidDel="00064107">
          <w:rPr>
            <w:rFonts w:ascii="Quattrocento Sans" w:hAnsi="Quattrocento Sans"/>
            <w:sz w:val="28"/>
            <w:szCs w:val="28"/>
          </w:rPr>
          <w:delText>pour une application web pour permettre à ce qu’elle soit</w:delText>
        </w:r>
      </w:del>
      <w:r w:rsidR="00F90362">
        <w:rPr>
          <w:rFonts w:ascii="Quattrocento Sans" w:hAnsi="Quattrocento Sans"/>
          <w:sz w:val="28"/>
          <w:szCs w:val="28"/>
        </w:rPr>
        <w:t xml:space="preserve"> lisible et compatible</w:t>
      </w:r>
      <w:ins w:id="96" w:author="Windows User" w:date="2023-10-18T10:58:00Z">
        <w:r w:rsidR="00064107">
          <w:rPr>
            <w:rFonts w:ascii="Quattrocento Sans" w:hAnsi="Quattrocento Sans"/>
            <w:sz w:val="28"/>
            <w:szCs w:val="28"/>
          </w:rPr>
          <w:t xml:space="preserve"> avec divers types de dispositifs gr</w:t>
        </w:r>
      </w:ins>
      <w:ins w:id="97" w:author="Windows User" w:date="2023-10-18T10:59:00Z">
        <w:r w:rsidR="00064107">
          <w:rPr>
            <w:rFonts w:ascii="Quattrocento Sans" w:hAnsi="Quattrocento Sans"/>
            <w:sz w:val="28"/>
            <w:szCs w:val="28"/>
          </w:rPr>
          <w:t>âce à un design responsive</w:t>
        </w:r>
      </w:ins>
      <w:del w:id="98" w:author="Windows User" w:date="2023-10-18T10:59:00Z">
        <w:r w:rsidR="00F90362" w:rsidDel="00064107">
          <w:rPr>
            <w:rFonts w:ascii="Quattrocento Sans" w:hAnsi="Quattrocento Sans"/>
            <w:sz w:val="28"/>
            <w:szCs w:val="28"/>
          </w:rPr>
          <w:delText xml:space="preserve"> pour types de supports</w:delText>
        </w:r>
      </w:del>
      <w:r w:rsidR="00F90362">
        <w:rPr>
          <w:rFonts w:ascii="Quattrocento Sans" w:hAnsi="Quattrocento Sans"/>
          <w:sz w:val="28"/>
          <w:szCs w:val="28"/>
        </w:rPr>
        <w:t>.</w:t>
      </w:r>
      <w:r w:rsidR="00D30DC0">
        <w:rPr>
          <w:rFonts w:ascii="Quattrocento Sans" w:hAnsi="Quattrocento Sans"/>
          <w:sz w:val="28"/>
          <w:szCs w:val="28"/>
        </w:rPr>
        <w:t xml:space="preserve"> </w:t>
      </w:r>
      <w:ins w:id="99" w:author="Windows User" w:date="2023-10-18T10:59:00Z">
        <w:r w:rsidR="00064107">
          <w:rPr>
            <w:rFonts w:ascii="Quattrocento Sans" w:hAnsi="Quattrocento Sans"/>
            <w:sz w:val="28"/>
            <w:szCs w:val="28"/>
          </w:rPr>
          <w:t xml:space="preserve">À ce jour, nous avons connaissance de </w:t>
        </w:r>
      </w:ins>
      <w:del w:id="100" w:author="Windows User" w:date="2023-10-18T10:59:00Z">
        <w:r w:rsidR="00D30DC0" w:rsidDel="00064107">
          <w:rPr>
            <w:rFonts w:ascii="Quattrocento Sans" w:hAnsi="Quattrocento Sans"/>
            <w:sz w:val="28"/>
            <w:szCs w:val="28"/>
          </w:rPr>
          <w:delText>Il existe</w:delText>
        </w:r>
      </w:del>
      <w:r w:rsidR="00D30DC0">
        <w:rPr>
          <w:rFonts w:ascii="Quattrocento Sans" w:hAnsi="Quattrocento Sans"/>
          <w:sz w:val="28"/>
          <w:szCs w:val="28"/>
        </w:rPr>
        <w:t xml:space="preserve"> deux types d’applications web : </w:t>
      </w:r>
      <w:ins w:id="101" w:author="Windows User" w:date="2023-10-18T11:00:00Z">
        <w:r w:rsidR="00064107">
          <w:rPr>
            <w:rFonts w:ascii="Quattrocento Sans" w:hAnsi="Quattrocento Sans"/>
            <w:sz w:val="28"/>
            <w:szCs w:val="28"/>
          </w:rPr>
          <w:t xml:space="preserve">d’une part </w:t>
        </w:r>
      </w:ins>
      <w:r w:rsidR="00D30DC0">
        <w:rPr>
          <w:rFonts w:ascii="Quattrocento Sans" w:hAnsi="Quattrocento Sans"/>
          <w:sz w:val="28"/>
          <w:szCs w:val="28"/>
        </w:rPr>
        <w:t>les applications web statiques dont le</w:t>
      </w:r>
      <w:del w:id="102" w:author="Windows User" w:date="2023-10-18T11:00:00Z">
        <w:r w:rsidR="00D30DC0" w:rsidDel="00064107">
          <w:rPr>
            <w:rFonts w:ascii="Quattrocento Sans" w:hAnsi="Quattrocento Sans"/>
            <w:sz w:val="28"/>
            <w:szCs w:val="28"/>
          </w:rPr>
          <w:delText>s</w:delText>
        </w:r>
      </w:del>
      <w:r w:rsidR="00D30DC0">
        <w:rPr>
          <w:rFonts w:ascii="Quattrocento Sans" w:hAnsi="Quattrocento Sans"/>
          <w:sz w:val="28"/>
          <w:szCs w:val="28"/>
        </w:rPr>
        <w:t xml:space="preserve"> contenu</w:t>
      </w:r>
      <w:del w:id="103" w:author="Windows User" w:date="2023-10-18T11:00:00Z">
        <w:r w:rsidR="00D30DC0" w:rsidDel="00064107">
          <w:rPr>
            <w:rFonts w:ascii="Quattrocento Sans" w:hAnsi="Quattrocento Sans"/>
            <w:sz w:val="28"/>
            <w:szCs w:val="28"/>
          </w:rPr>
          <w:delText>s</w:delText>
        </w:r>
      </w:del>
      <w:r w:rsidR="00D30DC0">
        <w:rPr>
          <w:rFonts w:ascii="Quattrocento Sans" w:hAnsi="Quattrocento Sans"/>
          <w:sz w:val="28"/>
          <w:szCs w:val="28"/>
        </w:rPr>
        <w:t xml:space="preserve"> ne varie</w:t>
      </w:r>
      <w:del w:id="104" w:author="Windows User" w:date="2023-10-18T11:00:00Z">
        <w:r w:rsidR="00D30DC0" w:rsidDel="00064107">
          <w:rPr>
            <w:rFonts w:ascii="Quattrocento Sans" w:hAnsi="Quattrocento Sans"/>
            <w:sz w:val="28"/>
            <w:szCs w:val="28"/>
          </w:rPr>
          <w:delText>nt</w:delText>
        </w:r>
      </w:del>
      <w:r w:rsidR="00D30DC0">
        <w:rPr>
          <w:rFonts w:ascii="Quattrocento Sans" w:hAnsi="Quattrocento Sans"/>
          <w:sz w:val="28"/>
          <w:szCs w:val="28"/>
        </w:rPr>
        <w:t xml:space="preserve"> pas en fonction </w:t>
      </w:r>
      <w:del w:id="105" w:author="Windows User" w:date="2023-10-18T11:00:00Z">
        <w:r w:rsidR="00D30DC0" w:rsidDel="00064107">
          <w:rPr>
            <w:rFonts w:ascii="Quattrocento Sans" w:hAnsi="Quattrocento Sans"/>
            <w:sz w:val="28"/>
            <w:szCs w:val="28"/>
          </w:rPr>
          <w:delText>des caractéristiques de la demande</w:delText>
        </w:r>
      </w:del>
      <w:r w:rsidR="00D30DC0">
        <w:rPr>
          <w:rFonts w:ascii="Quattrocento Sans" w:hAnsi="Quattrocento Sans"/>
          <w:sz w:val="28"/>
          <w:szCs w:val="28"/>
        </w:rPr>
        <w:t xml:space="preserve"> de l’utilisateur</w:t>
      </w:r>
      <w:ins w:id="106" w:author="Windows User" w:date="2023-10-18T11:01:00Z">
        <w:r w:rsidR="00064107">
          <w:rPr>
            <w:rFonts w:ascii="Quattrocento Sans" w:hAnsi="Quattrocento Sans"/>
            <w:sz w:val="28"/>
            <w:szCs w:val="28"/>
          </w:rPr>
          <w:t xml:space="preserve">, </w:t>
        </w:r>
      </w:ins>
      <w:del w:id="107" w:author="Windows User" w:date="2023-10-18T11:01:00Z">
        <w:r w:rsidR="00D30DC0" w:rsidDel="00064107">
          <w:rPr>
            <w:rFonts w:ascii="Quattrocento Sans" w:hAnsi="Quattrocento Sans"/>
            <w:sz w:val="28"/>
            <w:szCs w:val="28"/>
          </w:rPr>
          <w:delText xml:space="preserve"> et </w:delText>
        </w:r>
      </w:del>
      <w:ins w:id="108" w:author="Windows User" w:date="2023-10-18T11:01:00Z">
        <w:r w:rsidR="00064107">
          <w:rPr>
            <w:rFonts w:ascii="Quattrocento Sans" w:hAnsi="Quattrocento Sans"/>
            <w:sz w:val="28"/>
            <w:szCs w:val="28"/>
          </w:rPr>
          <w:t xml:space="preserve">d’autre part, </w:t>
        </w:r>
      </w:ins>
      <w:r w:rsidR="00D30DC0">
        <w:rPr>
          <w:rFonts w:ascii="Quattrocento Sans" w:hAnsi="Quattrocento Sans"/>
          <w:sz w:val="28"/>
          <w:szCs w:val="28"/>
        </w:rPr>
        <w:t xml:space="preserve">les applications web dynamiques qui utilisent </w:t>
      </w:r>
      <w:ins w:id="109" w:author="Windows User" w:date="2023-10-18T11:02:00Z">
        <w:r w:rsidR="00064107">
          <w:rPr>
            <w:rFonts w:ascii="Quattrocento Sans" w:hAnsi="Quattrocento Sans"/>
            <w:sz w:val="28"/>
            <w:szCs w:val="28"/>
          </w:rPr>
          <w:t xml:space="preserve">une </w:t>
        </w:r>
      </w:ins>
      <w:del w:id="110" w:author="Windows User" w:date="2023-10-18T11:02:00Z">
        <w:r w:rsidR="00D30DC0" w:rsidDel="00064107">
          <w:rPr>
            <w:rFonts w:ascii="Quattrocento Sans" w:hAnsi="Quattrocento Sans"/>
            <w:sz w:val="28"/>
            <w:szCs w:val="28"/>
          </w:rPr>
          <w:delText>des</w:delText>
        </w:r>
      </w:del>
      <w:r w:rsidR="00D30DC0">
        <w:rPr>
          <w:rFonts w:ascii="Quattrocento Sans" w:hAnsi="Quattrocento Sans"/>
          <w:sz w:val="28"/>
          <w:szCs w:val="28"/>
        </w:rPr>
        <w:t xml:space="preserve"> </w:t>
      </w:r>
      <w:ins w:id="111" w:author="Windows User" w:date="2023-10-18T11:02:00Z">
        <w:r w:rsidR="00064107">
          <w:rPr>
            <w:rFonts w:ascii="Quattrocento Sans" w:hAnsi="Quattrocento Sans"/>
            <w:sz w:val="28"/>
            <w:szCs w:val="28"/>
          </w:rPr>
          <w:t>base de donnée</w:t>
        </w:r>
      </w:ins>
      <w:ins w:id="112" w:author="Windows User" w:date="2023-10-18T11:03:00Z">
        <w:r w:rsidR="00064107">
          <w:rPr>
            <w:rFonts w:ascii="Quattrocento Sans" w:hAnsi="Quattrocento Sans"/>
            <w:sz w:val="28"/>
            <w:szCs w:val="28"/>
          </w:rPr>
          <w:t>s</w:t>
        </w:r>
      </w:ins>
      <w:ins w:id="113" w:author="Windows User" w:date="2023-10-18T11:02:00Z">
        <w:r w:rsidR="00064107">
          <w:rPr>
            <w:rFonts w:ascii="Quattrocento Sans" w:hAnsi="Quattrocento Sans"/>
            <w:sz w:val="28"/>
            <w:szCs w:val="28"/>
          </w:rPr>
          <w:t xml:space="preserve"> </w:t>
        </w:r>
      </w:ins>
      <w:del w:id="114" w:author="Windows User" w:date="2023-10-18T11:02:00Z">
        <w:r w:rsidR="00D30DC0" w:rsidDel="00064107">
          <w:rPr>
            <w:rFonts w:ascii="Quattrocento Sans" w:hAnsi="Quattrocento Sans"/>
            <w:sz w:val="28"/>
            <w:szCs w:val="28"/>
          </w:rPr>
          <w:delText xml:space="preserve">BD </w:delText>
        </w:r>
      </w:del>
      <w:r w:rsidR="00D30DC0">
        <w:rPr>
          <w:rFonts w:ascii="Quattrocento Sans" w:hAnsi="Quattrocento Sans"/>
          <w:sz w:val="28"/>
          <w:szCs w:val="28"/>
        </w:rPr>
        <w:t>pour charger les informations</w:t>
      </w:r>
      <w:ins w:id="115" w:author="Windows User" w:date="2023-10-18T11:03:00Z">
        <w:r w:rsidR="00064107">
          <w:rPr>
            <w:rFonts w:ascii="Quattrocento Sans" w:hAnsi="Quattrocento Sans"/>
            <w:sz w:val="28"/>
            <w:szCs w:val="28"/>
          </w:rPr>
          <w:t xml:space="preserve"> mises à jour à chaque accès de l’utilisateur. </w:t>
        </w:r>
      </w:ins>
      <w:del w:id="116" w:author="Windows User" w:date="2023-10-18T11:03:00Z">
        <w:r w:rsidR="00D30DC0" w:rsidDel="00064107">
          <w:rPr>
            <w:rFonts w:ascii="Quattrocento Sans" w:hAnsi="Quattrocento Sans"/>
            <w:sz w:val="28"/>
            <w:szCs w:val="28"/>
          </w:rPr>
          <w:delText xml:space="preserve"> et dont les contenus sont mis à jour à chaque fois que l’utilisateur accède à l’application</w:delText>
        </w:r>
      </w:del>
      <w:r w:rsidR="00D30DC0">
        <w:rPr>
          <w:rFonts w:ascii="Quattrocento Sans" w:hAnsi="Quattrocento Sans"/>
          <w:sz w:val="28"/>
          <w:szCs w:val="28"/>
        </w:rPr>
        <w:t>.</w:t>
      </w:r>
    </w:p>
    <w:p w14:paraId="2AA6B947" w14:textId="16A7BD0E" w:rsidR="00425703" w:rsidRDefault="00064107" w:rsidP="00890A34">
      <w:pPr>
        <w:rPr>
          <w:rFonts w:ascii="Quattrocento Sans" w:hAnsi="Quattrocento Sans"/>
          <w:sz w:val="28"/>
          <w:szCs w:val="28"/>
        </w:rPr>
      </w:pPr>
      <w:ins w:id="117" w:author="Windows User" w:date="2023-10-18T11:07:00Z">
        <w:r w:rsidRPr="00064107">
          <w:rPr>
            <w:rFonts w:ascii="Quattrocento Sans" w:hAnsi="Quattrocento Sans"/>
            <w:sz w:val="28"/>
            <w:szCs w:val="28"/>
          </w:rPr>
          <w:t xml:space="preserve">Au sein des universités béninoises, le système LMD (Licence-Master-Doctorat) est en place depuis 2010, inspiré par le modèle de l'Union </w:t>
        </w:r>
        <w:proofErr w:type="spellStart"/>
        <w:r w:rsidRPr="00064107">
          <w:rPr>
            <w:rFonts w:ascii="Quattrocento Sans" w:hAnsi="Quattrocento Sans"/>
            <w:sz w:val="28"/>
            <w:szCs w:val="28"/>
          </w:rPr>
          <w:t>Européenne.</w:t>
        </w:r>
      </w:ins>
      <w:del w:id="118" w:author="Windows User" w:date="2023-10-18T11:07:00Z">
        <w:r w:rsidR="00F90362" w:rsidDel="00064107">
          <w:rPr>
            <w:rFonts w:ascii="Quattrocento Sans" w:hAnsi="Quattrocento Sans"/>
            <w:sz w:val="28"/>
            <w:szCs w:val="28"/>
          </w:rPr>
          <w:delText xml:space="preserve"> </w:delText>
        </w:r>
        <w:r w:rsidR="005E6FC3" w:rsidDel="00064107">
          <w:rPr>
            <w:rFonts w:ascii="Quattrocento Sans" w:hAnsi="Quattrocento Sans"/>
            <w:sz w:val="28"/>
            <w:szCs w:val="28"/>
          </w:rPr>
          <w:delText xml:space="preserve">À l’instar des pays de l’union européenne, les universités béninoises se sont </w:delText>
        </w:r>
        <w:r w:rsidR="00425703" w:rsidDel="00064107">
          <w:rPr>
            <w:rFonts w:ascii="Quattrocento Sans" w:hAnsi="Quattrocento Sans"/>
            <w:sz w:val="28"/>
            <w:szCs w:val="28"/>
          </w:rPr>
          <w:delText>engagées</w:delText>
        </w:r>
        <w:r w:rsidR="005E6FC3" w:rsidDel="00064107">
          <w:rPr>
            <w:rFonts w:ascii="Quattrocento Sans" w:hAnsi="Quattrocento Sans"/>
            <w:sz w:val="28"/>
            <w:szCs w:val="28"/>
          </w:rPr>
          <w:delText xml:space="preserve"> depuis 2010 dans la mise en place du système LMD.</w:delText>
        </w:r>
        <w:r w:rsidR="00425703" w:rsidDel="00064107">
          <w:rPr>
            <w:rFonts w:ascii="Quattrocento Sans" w:hAnsi="Quattrocento Sans"/>
            <w:sz w:val="28"/>
            <w:szCs w:val="28"/>
          </w:rPr>
          <w:delText xml:space="preserve"> Le système LMD est un système d’enseignement supérieur qui préconise une architecture des études en 3 cycles : la formation à la Licence, au Master et au Doctorat. </w:delText>
        </w:r>
      </w:del>
      <w:r w:rsidR="00425703">
        <w:rPr>
          <w:rFonts w:ascii="Quattrocento Sans" w:hAnsi="Quattrocento Sans"/>
          <w:sz w:val="28"/>
          <w:szCs w:val="28"/>
        </w:rPr>
        <w:t>L</w:t>
      </w:r>
      <w:ins w:id="119" w:author="Windows User" w:date="2023-10-18T11:06:00Z">
        <w:r>
          <w:rPr>
            <w:rFonts w:ascii="Quattrocento Sans" w:hAnsi="Quattrocento Sans"/>
            <w:sz w:val="28"/>
            <w:szCs w:val="28"/>
          </w:rPr>
          <w:t>e</w:t>
        </w:r>
        <w:proofErr w:type="spellEnd"/>
        <w:r>
          <w:rPr>
            <w:rFonts w:ascii="Quattrocento Sans" w:hAnsi="Quattrocento Sans"/>
            <w:sz w:val="28"/>
            <w:szCs w:val="28"/>
          </w:rPr>
          <w:t xml:space="preserve"> cycle de doctorat implique la réalisation d’un projet de thèse, une entreprise </w:t>
        </w:r>
      </w:ins>
      <w:del w:id="120" w:author="Windows User" w:date="2023-10-18T11:06:00Z">
        <w:r w:rsidR="00425703" w:rsidDel="00064107">
          <w:rPr>
            <w:rFonts w:ascii="Quattrocento Sans" w:hAnsi="Quattrocento Sans"/>
            <w:sz w:val="28"/>
            <w:szCs w:val="28"/>
          </w:rPr>
          <w:delText xml:space="preserve">a formation </w:delText>
        </w:r>
        <w:r w:rsidR="004F5F60" w:rsidDel="00064107">
          <w:rPr>
            <w:rFonts w:ascii="Quattrocento Sans" w:hAnsi="Quattrocento Sans"/>
            <w:sz w:val="28"/>
            <w:szCs w:val="28"/>
          </w:rPr>
          <w:delText xml:space="preserve">au doctorat </w:delText>
        </w:r>
        <w:r w:rsidR="009F4D6F" w:rsidDel="00064107">
          <w:rPr>
            <w:rFonts w:ascii="Quattrocento Sans" w:hAnsi="Quattrocento Sans"/>
            <w:sz w:val="28"/>
            <w:szCs w:val="28"/>
          </w:rPr>
          <w:delText>permet d’obtenir le doctorat en élaborant un projet</w:delText>
        </w:r>
      </w:del>
      <w:r w:rsidR="009F4D6F">
        <w:rPr>
          <w:rFonts w:ascii="Quattrocento Sans" w:hAnsi="Quattrocento Sans"/>
          <w:sz w:val="28"/>
          <w:szCs w:val="28"/>
        </w:rPr>
        <w:t xml:space="preserve"> de recherche innovant</w:t>
      </w:r>
      <w:ins w:id="121" w:author="Windows User" w:date="2023-10-18T11:06:00Z">
        <w:r>
          <w:rPr>
            <w:rFonts w:ascii="Quattrocento Sans" w:hAnsi="Quattrocento Sans"/>
            <w:sz w:val="28"/>
            <w:szCs w:val="28"/>
          </w:rPr>
          <w:t>e</w:t>
        </w:r>
      </w:ins>
      <w:r w:rsidR="009F4D6F">
        <w:rPr>
          <w:rFonts w:ascii="Quattrocento Sans" w:hAnsi="Quattrocento Sans"/>
          <w:sz w:val="28"/>
          <w:szCs w:val="28"/>
        </w:rPr>
        <w:t xml:space="preserve"> et original</w:t>
      </w:r>
      <w:ins w:id="122" w:author="Windows User" w:date="2023-10-18T11:06:00Z">
        <w:r>
          <w:rPr>
            <w:rFonts w:ascii="Quattrocento Sans" w:hAnsi="Quattrocento Sans"/>
            <w:sz w:val="28"/>
            <w:szCs w:val="28"/>
          </w:rPr>
          <w:t>e</w:t>
        </w:r>
      </w:ins>
      <w:del w:id="123" w:author="Windows User" w:date="2023-10-18T11:06:00Z">
        <w:r w:rsidR="004277D8" w:rsidDel="00064107">
          <w:rPr>
            <w:rFonts w:ascii="Quattrocento Sans" w:hAnsi="Quattrocento Sans"/>
            <w:sz w:val="28"/>
            <w:szCs w:val="28"/>
          </w:rPr>
          <w:delText xml:space="preserve"> appelé projet de thèse</w:delText>
        </w:r>
      </w:del>
      <w:r w:rsidR="004277D8">
        <w:rPr>
          <w:rFonts w:ascii="Quattrocento Sans" w:hAnsi="Quattrocento Sans"/>
          <w:sz w:val="28"/>
          <w:szCs w:val="28"/>
        </w:rPr>
        <w:t>.</w:t>
      </w:r>
    </w:p>
    <w:p w14:paraId="7613270F" w14:textId="7D609159" w:rsidR="00EA21C6" w:rsidRDefault="0087684B" w:rsidP="00890A34">
      <w:pPr>
        <w:rPr>
          <w:rFonts w:ascii="Quattrocento Sans" w:hAnsi="Quattrocento Sans"/>
          <w:b/>
          <w:bCs/>
          <w:sz w:val="28"/>
          <w:szCs w:val="28"/>
        </w:rPr>
      </w:pPr>
      <w:ins w:id="124" w:author="Windows User" w:date="2023-10-18T11:08:00Z">
        <w:r>
          <w:rPr>
            <w:rFonts w:ascii="Quattrocento Sans" w:hAnsi="Quattrocento Sans"/>
            <w:b/>
            <w:bCs/>
            <w:sz w:val="28"/>
            <w:szCs w:val="28"/>
          </w:rPr>
          <w:t xml:space="preserve">Pour ce qui est du suivi des thèses, des applications telles que </w:t>
        </w:r>
        <w:proofErr w:type="spellStart"/>
        <w:r>
          <w:rPr>
            <w:rFonts w:ascii="Quattrocento Sans" w:hAnsi="Quattrocento Sans"/>
            <w:b/>
            <w:bCs/>
            <w:sz w:val="28"/>
            <w:szCs w:val="28"/>
          </w:rPr>
          <w:t>SyGAL</w:t>
        </w:r>
        <w:proofErr w:type="spellEnd"/>
        <w:r>
          <w:rPr>
            <w:rFonts w:ascii="Quattrocento Sans" w:hAnsi="Quattrocento Sans"/>
            <w:b/>
            <w:bCs/>
            <w:sz w:val="28"/>
            <w:szCs w:val="28"/>
          </w:rPr>
          <w:t xml:space="preserve">, ADUM et </w:t>
        </w:r>
        <w:proofErr w:type="spellStart"/>
        <w:r>
          <w:rPr>
            <w:rFonts w:ascii="Quattrocento Sans" w:hAnsi="Quattrocento Sans"/>
            <w:b/>
            <w:bCs/>
            <w:sz w:val="28"/>
            <w:szCs w:val="28"/>
          </w:rPr>
          <w:t>Amethis</w:t>
        </w:r>
        <w:proofErr w:type="spellEnd"/>
        <w:r>
          <w:rPr>
            <w:rFonts w:ascii="Quattrocento Sans" w:hAnsi="Quattrocento Sans"/>
            <w:b/>
            <w:bCs/>
            <w:sz w:val="28"/>
            <w:szCs w:val="28"/>
          </w:rPr>
          <w:t xml:space="preserve"> ont été développées</w:t>
        </w:r>
      </w:ins>
      <w:ins w:id="125" w:author="Windows User" w:date="2023-10-18T11:14:00Z">
        <w:r>
          <w:rPr>
            <w:rFonts w:ascii="Quattrocento Sans" w:hAnsi="Quattrocento Sans"/>
            <w:b/>
            <w:bCs/>
            <w:sz w:val="28"/>
            <w:szCs w:val="28"/>
          </w:rPr>
          <w:t xml:space="preserve"> p</w:t>
        </w:r>
        <w:r w:rsidRPr="0087684B">
          <w:rPr>
            <w:rFonts w:ascii="Quattrocento Sans" w:hAnsi="Quattrocento Sans"/>
            <w:b/>
            <w:bCs/>
            <w:sz w:val="28"/>
            <w:szCs w:val="28"/>
          </w:rPr>
          <w:t xml:space="preserve">our faciliter la gestion des études doctorales, </w:t>
        </w:r>
        <w:r w:rsidRPr="0087684B">
          <w:rPr>
            <w:rFonts w:ascii="Quattrocento Sans" w:hAnsi="Quattrocento Sans"/>
            <w:b/>
            <w:bCs/>
            <w:sz w:val="28"/>
            <w:szCs w:val="28"/>
          </w:rPr>
          <w:lastRenderedPageBreak/>
          <w:t>l'inscription, la formation, la soutenance, et le suivi des doctorants. Ces applications offrent également des outils pour l'analyse en temps réel des données collectées sur les doctorants</w:t>
        </w:r>
        <w:proofErr w:type="gramStart"/>
        <w:r w:rsidRPr="0087684B">
          <w:rPr>
            <w:rFonts w:ascii="Quattrocento Sans" w:hAnsi="Quattrocento Sans"/>
            <w:b/>
            <w:bCs/>
            <w:sz w:val="28"/>
            <w:szCs w:val="28"/>
          </w:rPr>
          <w:t>.</w:t>
        </w:r>
      </w:ins>
      <w:ins w:id="126" w:author="Windows User" w:date="2023-10-18T11:08:00Z">
        <w:r>
          <w:rPr>
            <w:rFonts w:ascii="Quattrocento Sans" w:hAnsi="Quattrocento Sans"/>
            <w:b/>
            <w:bCs/>
            <w:sz w:val="28"/>
            <w:szCs w:val="28"/>
          </w:rPr>
          <w:t>.</w:t>
        </w:r>
        <w:proofErr w:type="gramEnd"/>
        <w:r>
          <w:rPr>
            <w:rFonts w:ascii="Quattrocento Sans" w:hAnsi="Quattrocento Sans"/>
            <w:b/>
            <w:bCs/>
            <w:sz w:val="28"/>
            <w:szCs w:val="28"/>
          </w:rPr>
          <w:t xml:space="preserve"> </w:t>
        </w:r>
      </w:ins>
      <w:del w:id="127" w:author="Windows User" w:date="2023-10-18T11:08:00Z">
        <w:r w:rsidR="00EA21C6" w:rsidRPr="00684434" w:rsidDel="0087684B">
          <w:rPr>
            <w:rFonts w:ascii="Quattrocento Sans" w:hAnsi="Quattrocento Sans"/>
            <w:b/>
            <w:bCs/>
            <w:sz w:val="28"/>
            <w:szCs w:val="28"/>
          </w:rPr>
          <w:delText>Suivi de la thèse entre les acteurs de l’universit</w:delText>
        </w:r>
      </w:del>
      <w:del w:id="128" w:author="Windows User" w:date="2023-10-18T11:09:00Z">
        <w:r w:rsidR="00EA21C6" w:rsidRPr="00684434" w:rsidDel="0087684B">
          <w:rPr>
            <w:rFonts w:ascii="Quattrocento Sans" w:hAnsi="Quattrocento Sans"/>
            <w:b/>
            <w:bCs/>
            <w:sz w:val="28"/>
            <w:szCs w:val="28"/>
          </w:rPr>
          <w:delText>é</w:delText>
        </w:r>
      </w:del>
    </w:p>
    <w:p w14:paraId="690151B2" w14:textId="4BD42C39" w:rsidR="00684434" w:rsidRPr="0087684B" w:rsidRDefault="00684434" w:rsidP="00684434">
      <w:pPr>
        <w:rPr>
          <w:rFonts w:ascii="Quattrocento Sans" w:hAnsi="Quattrocento Sans"/>
          <w:strike/>
          <w:sz w:val="28"/>
          <w:szCs w:val="28"/>
          <w:rPrChange w:id="129" w:author="Windows User" w:date="2023-10-18T11:15:00Z">
            <w:rPr>
              <w:rFonts w:ascii="Quattrocento Sans" w:hAnsi="Quattrocento Sans"/>
              <w:sz w:val="28"/>
              <w:szCs w:val="28"/>
            </w:rPr>
          </w:rPrChange>
        </w:rPr>
      </w:pPr>
      <w:proofErr w:type="spellStart"/>
      <w:r w:rsidRPr="0087684B">
        <w:rPr>
          <w:rFonts w:ascii="Quattrocento Sans" w:hAnsi="Quattrocento Sans"/>
          <w:strike/>
          <w:sz w:val="28"/>
          <w:szCs w:val="28"/>
          <w:rPrChange w:id="130" w:author="Windows User" w:date="2023-10-18T11:15:00Z">
            <w:rPr>
              <w:rFonts w:ascii="Quattrocento Sans" w:hAnsi="Quattrocento Sans"/>
              <w:sz w:val="28"/>
              <w:szCs w:val="28"/>
            </w:rPr>
          </w:rPrChange>
        </w:rPr>
        <w:t>SyGAL</w:t>
      </w:r>
      <w:proofErr w:type="spellEnd"/>
      <w:r w:rsidRPr="0087684B">
        <w:rPr>
          <w:rFonts w:ascii="Quattrocento Sans" w:hAnsi="Quattrocento Sans"/>
          <w:strike/>
          <w:sz w:val="28"/>
          <w:szCs w:val="28"/>
          <w:rPrChange w:id="131" w:author="Windows User" w:date="2023-10-18T11:15:00Z">
            <w:rPr>
              <w:rFonts w:ascii="Quattrocento Sans" w:hAnsi="Quattrocento Sans"/>
              <w:sz w:val="28"/>
              <w:szCs w:val="28"/>
            </w:rPr>
          </w:rPrChange>
        </w:rPr>
        <w:t xml:space="preserve"> est une application permettant la gestion dématérialisée de l’ensemble des étapes du parcours doctoral en Normandie. Cette application permet de visualiser les thèses en cours et aux doctorants de déposer ses rapports annuels.</w:t>
      </w:r>
    </w:p>
    <w:p w14:paraId="395DA5B6" w14:textId="6E8C5CBA" w:rsidR="001504D6" w:rsidRPr="0087684B" w:rsidRDefault="001504D6" w:rsidP="00684434">
      <w:pPr>
        <w:rPr>
          <w:rFonts w:ascii="Quattrocento Sans" w:hAnsi="Quattrocento Sans"/>
          <w:strike/>
          <w:sz w:val="28"/>
          <w:szCs w:val="28"/>
          <w:rPrChange w:id="132" w:author="Windows User" w:date="2023-10-18T11:15:00Z">
            <w:rPr>
              <w:rFonts w:ascii="Quattrocento Sans" w:hAnsi="Quattrocento Sans"/>
              <w:sz w:val="28"/>
              <w:szCs w:val="28"/>
            </w:rPr>
          </w:rPrChange>
        </w:rPr>
      </w:pPr>
      <w:r w:rsidRPr="0087684B">
        <w:rPr>
          <w:rFonts w:ascii="Quattrocento Sans" w:hAnsi="Quattrocento Sans"/>
          <w:strike/>
          <w:sz w:val="28"/>
          <w:szCs w:val="28"/>
          <w:rPrChange w:id="133" w:author="Windows User" w:date="2023-10-18T11:15:00Z">
            <w:rPr>
              <w:rFonts w:ascii="Quattrocento Sans" w:hAnsi="Quattrocento Sans"/>
              <w:sz w:val="28"/>
              <w:szCs w:val="28"/>
            </w:rPr>
          </w:rPrChange>
        </w:rPr>
        <w:t>ADUM est une application qui facilite la gestion des études doctorales. Elle permet aux écoles doctorales de gérer l’inscription, la formation et la soutenance des doctorants</w:t>
      </w:r>
      <w:r w:rsidR="0018120F" w:rsidRPr="0087684B">
        <w:rPr>
          <w:rFonts w:ascii="Quattrocento Sans" w:hAnsi="Quattrocento Sans"/>
          <w:strike/>
          <w:sz w:val="28"/>
          <w:szCs w:val="28"/>
          <w:rPrChange w:id="134" w:author="Windows User" w:date="2023-10-18T11:15:00Z">
            <w:rPr>
              <w:rFonts w:ascii="Quattrocento Sans" w:hAnsi="Quattrocento Sans"/>
              <w:sz w:val="28"/>
              <w:szCs w:val="28"/>
            </w:rPr>
          </w:rPrChange>
        </w:rPr>
        <w:t>, aux directeurs de thèse de suivre les doctorants qu’ils encadrent.</w:t>
      </w:r>
    </w:p>
    <w:p w14:paraId="1A1A72B3" w14:textId="67A9596B" w:rsidR="00C107D4" w:rsidRPr="0087684B" w:rsidRDefault="00C107D4" w:rsidP="00684434">
      <w:pPr>
        <w:rPr>
          <w:rFonts w:ascii="Quattrocento Sans" w:hAnsi="Quattrocento Sans"/>
          <w:strike/>
          <w:sz w:val="28"/>
          <w:szCs w:val="28"/>
          <w:rPrChange w:id="135" w:author="Windows User" w:date="2023-10-18T11:15:00Z">
            <w:rPr>
              <w:rFonts w:ascii="Quattrocento Sans" w:hAnsi="Quattrocento Sans"/>
              <w:sz w:val="28"/>
              <w:szCs w:val="28"/>
            </w:rPr>
          </w:rPrChange>
        </w:rPr>
      </w:pPr>
      <w:proofErr w:type="spellStart"/>
      <w:r w:rsidRPr="0087684B">
        <w:rPr>
          <w:rFonts w:ascii="Quattrocento Sans" w:hAnsi="Quattrocento Sans"/>
          <w:strike/>
          <w:sz w:val="28"/>
          <w:szCs w:val="28"/>
          <w:rPrChange w:id="136" w:author="Windows User" w:date="2023-10-18T11:15:00Z">
            <w:rPr>
              <w:rFonts w:ascii="Quattrocento Sans" w:hAnsi="Quattrocento Sans"/>
              <w:sz w:val="28"/>
              <w:szCs w:val="28"/>
            </w:rPr>
          </w:rPrChange>
        </w:rPr>
        <w:t>Amethis</w:t>
      </w:r>
      <w:proofErr w:type="spellEnd"/>
      <w:r w:rsidRPr="0087684B">
        <w:rPr>
          <w:rFonts w:ascii="Quattrocento Sans" w:hAnsi="Quattrocento Sans"/>
          <w:strike/>
          <w:sz w:val="28"/>
          <w:szCs w:val="28"/>
          <w:rPrChange w:id="137" w:author="Windows User" w:date="2023-10-18T11:15:00Z">
            <w:rPr>
              <w:rFonts w:ascii="Quattrocento Sans" w:hAnsi="Quattrocento Sans"/>
              <w:sz w:val="28"/>
              <w:szCs w:val="28"/>
            </w:rPr>
          </w:rPrChange>
        </w:rPr>
        <w:t xml:space="preserve"> est une application qui permet aux écoles doctorales de suivre le parcours des doctorants et de leurs directeurs de thèse. Elle permet aussi de réaliser des analyses en temps réel concernant les études doctorales grâce aux données collectées sur les doctorants.</w:t>
      </w:r>
    </w:p>
    <w:p w14:paraId="71852820" w14:textId="77777777" w:rsidR="0087684B" w:rsidRDefault="0087684B" w:rsidP="00684434">
      <w:pPr>
        <w:rPr>
          <w:ins w:id="138" w:author="Windows User" w:date="2023-10-18T11:15:00Z"/>
          <w:rFonts w:ascii="Quattrocento Sans" w:hAnsi="Quattrocento Sans"/>
          <w:sz w:val="28"/>
          <w:szCs w:val="28"/>
        </w:rPr>
      </w:pPr>
      <w:ins w:id="139" w:author="Windows User" w:date="2023-10-18T11:15:00Z">
        <w:r w:rsidRPr="0087684B">
          <w:rPr>
            <w:rFonts w:ascii="Quattrocento Sans" w:hAnsi="Quattrocento Sans"/>
            <w:sz w:val="28"/>
            <w:szCs w:val="28"/>
          </w:rPr>
          <w:t>Ainsi, notre projet s'inscrit dans la continuité de ces initiatives, en apportant une solution adaptée aux besoins spécifiques des écoles doctorales de l'UAC.</w:t>
        </w:r>
      </w:ins>
    </w:p>
    <w:p w14:paraId="60377905" w14:textId="239F5F72" w:rsidR="00F64251" w:rsidRDefault="00F64251" w:rsidP="00684434">
      <w:pPr>
        <w:rPr>
          <w:rFonts w:ascii="Quattrocento Sans" w:hAnsi="Quattrocento Sans"/>
          <w:sz w:val="28"/>
          <w:szCs w:val="28"/>
        </w:rPr>
      </w:pPr>
      <w:del w:id="140" w:author="Windows User" w:date="2023-10-18T12:03:00Z">
        <w:r w:rsidDel="00DC195E">
          <w:rPr>
            <w:rFonts w:ascii="Quattrocento Sans" w:hAnsi="Quattrocento Sans"/>
            <w:sz w:val="28"/>
            <w:szCs w:val="28"/>
          </w:rPr>
          <w:delText>Nous p</w:delText>
        </w:r>
      </w:del>
      <w:ins w:id="141" w:author="Windows User" w:date="2023-10-18T12:03:00Z">
        <w:r w:rsidR="00DC195E">
          <w:rPr>
            <w:rFonts w:ascii="Quattrocento Sans" w:hAnsi="Quattrocento Sans"/>
            <w:sz w:val="28"/>
            <w:szCs w:val="28"/>
          </w:rPr>
          <w:t>P</w:t>
        </w:r>
      </w:ins>
      <w:r>
        <w:rPr>
          <w:rFonts w:ascii="Quattrocento Sans" w:hAnsi="Quattrocento Sans"/>
          <w:sz w:val="28"/>
          <w:szCs w:val="28"/>
        </w:rPr>
        <w:t>assons</w:t>
      </w:r>
      <w:ins w:id="142" w:author="Windows User" w:date="2023-10-18T12:03:00Z">
        <w:r w:rsidR="00DC195E">
          <w:rPr>
            <w:rFonts w:ascii="Quattrocento Sans" w:hAnsi="Quattrocento Sans"/>
            <w:sz w:val="28"/>
            <w:szCs w:val="28"/>
          </w:rPr>
          <w:t xml:space="preserve"> maintenant</w:t>
        </w:r>
      </w:ins>
      <w:r>
        <w:rPr>
          <w:rFonts w:ascii="Quattrocento Sans" w:hAnsi="Quattrocento Sans"/>
          <w:sz w:val="28"/>
          <w:szCs w:val="28"/>
        </w:rPr>
        <w:t xml:space="preserve"> à la partie de l’analyse et de la modélisation de </w:t>
      </w:r>
      <w:ins w:id="143" w:author="Windows User" w:date="2023-10-18T12:04:00Z">
        <w:r w:rsidR="00DC195E">
          <w:rPr>
            <w:rFonts w:ascii="Quattrocento Sans" w:hAnsi="Quattrocento Sans"/>
            <w:sz w:val="28"/>
            <w:szCs w:val="28"/>
          </w:rPr>
          <w:t xml:space="preserve">notre </w:t>
        </w:r>
      </w:ins>
      <w:del w:id="144" w:author="Windows User" w:date="2023-10-18T12:04:00Z">
        <w:r w:rsidDel="00DC195E">
          <w:rPr>
            <w:rFonts w:ascii="Quattrocento Sans" w:hAnsi="Quattrocento Sans"/>
            <w:sz w:val="28"/>
            <w:szCs w:val="28"/>
          </w:rPr>
          <w:delText>l’</w:delText>
        </w:r>
      </w:del>
      <w:r>
        <w:rPr>
          <w:rFonts w:ascii="Quattrocento Sans" w:hAnsi="Quattrocento Sans"/>
          <w:sz w:val="28"/>
          <w:szCs w:val="28"/>
        </w:rPr>
        <w:t>application.</w:t>
      </w:r>
    </w:p>
    <w:p w14:paraId="3141D28B" w14:textId="1BE7486D" w:rsidR="00DF4176" w:rsidRDefault="00F656AB" w:rsidP="00684434">
      <w:pPr>
        <w:rPr>
          <w:rFonts w:ascii="Quattrocento Sans" w:hAnsi="Quattrocento Sans"/>
          <w:sz w:val="28"/>
          <w:szCs w:val="28"/>
        </w:rPr>
      </w:pPr>
      <w:r>
        <w:rPr>
          <w:rFonts w:ascii="Quattrocento Sans" w:hAnsi="Quattrocento Sans"/>
          <w:sz w:val="28"/>
          <w:szCs w:val="28"/>
        </w:rPr>
        <w:t xml:space="preserve">Le développement d’une application web nécessite une analyse </w:t>
      </w:r>
      <w:ins w:id="145" w:author="Windows User" w:date="2023-10-18T12:04:00Z">
        <w:r w:rsidR="00DC195E">
          <w:rPr>
            <w:rFonts w:ascii="Quattrocento Sans" w:hAnsi="Quattrocento Sans"/>
            <w:sz w:val="28"/>
            <w:szCs w:val="28"/>
          </w:rPr>
          <w:t xml:space="preserve">minutieuse des </w:t>
        </w:r>
      </w:ins>
      <w:del w:id="146" w:author="Windows User" w:date="2023-10-18T12:04:00Z">
        <w:r w:rsidDel="00DC195E">
          <w:rPr>
            <w:rFonts w:ascii="Quattrocento Sans" w:hAnsi="Quattrocento Sans"/>
            <w:sz w:val="28"/>
            <w:szCs w:val="28"/>
          </w:rPr>
          <w:delText>approfondie des</w:delText>
        </w:r>
      </w:del>
      <w:r>
        <w:rPr>
          <w:rFonts w:ascii="Quattrocento Sans" w:hAnsi="Quattrocento Sans"/>
          <w:sz w:val="28"/>
          <w:szCs w:val="28"/>
        </w:rPr>
        <w:t xml:space="preserve"> besoins des utilisateurs cibles. </w:t>
      </w:r>
      <w:r w:rsidR="0089020C">
        <w:rPr>
          <w:rFonts w:ascii="Quattrocento Sans" w:hAnsi="Quattrocento Sans"/>
          <w:sz w:val="28"/>
          <w:szCs w:val="28"/>
        </w:rPr>
        <w:t xml:space="preserve">Dans cette partie, nous allons présenter la conception de l’application et </w:t>
      </w:r>
      <w:ins w:id="147" w:author="Windows User" w:date="2023-10-18T12:05:00Z">
        <w:r w:rsidR="00DC195E">
          <w:rPr>
            <w:rFonts w:ascii="Quattrocento Sans" w:hAnsi="Quattrocento Sans"/>
            <w:sz w:val="28"/>
            <w:szCs w:val="28"/>
          </w:rPr>
          <w:t xml:space="preserve">vous </w:t>
        </w:r>
      </w:ins>
      <w:r w:rsidR="0089020C">
        <w:rPr>
          <w:rFonts w:ascii="Quattrocento Sans" w:hAnsi="Quattrocento Sans"/>
          <w:sz w:val="28"/>
          <w:szCs w:val="28"/>
        </w:rPr>
        <w:t xml:space="preserve">expliquer </w:t>
      </w:r>
      <w:del w:id="148" w:author="Windows User" w:date="2023-10-18T12:05:00Z">
        <w:r w:rsidR="0089020C" w:rsidDel="00DC195E">
          <w:rPr>
            <w:rFonts w:ascii="Quattrocento Sans" w:hAnsi="Quattrocento Sans"/>
            <w:sz w:val="28"/>
            <w:szCs w:val="28"/>
          </w:rPr>
          <w:delText>les</w:delText>
        </w:r>
      </w:del>
      <w:r w:rsidR="0089020C">
        <w:rPr>
          <w:rFonts w:ascii="Quattrocento Sans" w:hAnsi="Quattrocento Sans"/>
          <w:sz w:val="28"/>
          <w:szCs w:val="28"/>
        </w:rPr>
        <w:t xml:space="preserve"> </w:t>
      </w:r>
      <w:ins w:id="149" w:author="Windows User" w:date="2023-10-18T12:05:00Z">
        <w:r w:rsidR="00DC195E">
          <w:rPr>
            <w:rFonts w:ascii="Quattrocento Sans" w:hAnsi="Quattrocento Sans"/>
            <w:sz w:val="28"/>
            <w:szCs w:val="28"/>
          </w:rPr>
          <w:t xml:space="preserve">nos </w:t>
        </w:r>
      </w:ins>
      <w:r w:rsidR="0089020C">
        <w:rPr>
          <w:rFonts w:ascii="Quattrocento Sans" w:hAnsi="Quattrocento Sans"/>
          <w:sz w:val="28"/>
          <w:szCs w:val="28"/>
        </w:rPr>
        <w:t xml:space="preserve">choix </w:t>
      </w:r>
      <w:ins w:id="150" w:author="Windows User" w:date="2023-10-18T12:05:00Z">
        <w:r w:rsidR="00DC195E">
          <w:rPr>
            <w:rFonts w:ascii="Quattrocento Sans" w:hAnsi="Quattrocento Sans"/>
            <w:sz w:val="28"/>
            <w:szCs w:val="28"/>
          </w:rPr>
          <w:t xml:space="preserve">en matière de </w:t>
        </w:r>
      </w:ins>
      <w:del w:id="151" w:author="Windows User" w:date="2023-10-18T12:05:00Z">
        <w:r w:rsidR="0089020C" w:rsidDel="00DC195E">
          <w:rPr>
            <w:rFonts w:ascii="Quattrocento Sans" w:hAnsi="Quattrocento Sans"/>
            <w:sz w:val="28"/>
            <w:szCs w:val="28"/>
          </w:rPr>
          <w:delText>des</w:delText>
        </w:r>
      </w:del>
      <w:r w:rsidR="0089020C">
        <w:rPr>
          <w:rFonts w:ascii="Quattrocento Sans" w:hAnsi="Quattrocento Sans"/>
          <w:sz w:val="28"/>
          <w:szCs w:val="28"/>
        </w:rPr>
        <w:t xml:space="preserve"> technologies</w:t>
      </w:r>
      <w:ins w:id="152" w:author="Windows User" w:date="2023-10-18T12:05:00Z">
        <w:r w:rsidR="00DC195E">
          <w:rPr>
            <w:rFonts w:ascii="Quattrocento Sans" w:hAnsi="Quattrocento Sans"/>
            <w:sz w:val="28"/>
            <w:szCs w:val="28"/>
          </w:rPr>
          <w:t xml:space="preserve">. </w:t>
        </w:r>
      </w:ins>
      <w:del w:id="153" w:author="Windows User" w:date="2023-10-18T12:05:00Z">
        <w:r w:rsidR="0089020C" w:rsidDel="00DC195E">
          <w:rPr>
            <w:rFonts w:ascii="Quattrocento Sans" w:hAnsi="Quattrocento Sans"/>
            <w:sz w:val="28"/>
            <w:szCs w:val="28"/>
          </w:rPr>
          <w:delText xml:space="preserve"> utilisées.</w:delText>
        </w:r>
      </w:del>
    </w:p>
    <w:p w14:paraId="05BB80FB" w14:textId="2E5EB29B" w:rsidR="003C3B8C" w:rsidDel="00DC195E" w:rsidRDefault="00DC195E" w:rsidP="00684434">
      <w:pPr>
        <w:rPr>
          <w:del w:id="154" w:author="Windows User" w:date="2023-10-18T12:08:00Z"/>
          <w:rFonts w:ascii="Quattrocento Sans" w:hAnsi="Quattrocento Sans"/>
          <w:sz w:val="28"/>
          <w:szCs w:val="28"/>
        </w:rPr>
      </w:pPr>
      <w:ins w:id="155" w:author="Windows User" w:date="2023-10-18T12:06:00Z">
        <w:r>
          <w:rPr>
            <w:rFonts w:ascii="Quattrocento Sans" w:hAnsi="Quattrocento Sans"/>
            <w:sz w:val="28"/>
            <w:szCs w:val="28"/>
          </w:rPr>
          <w:t xml:space="preserve">Pour </w:t>
        </w:r>
      </w:ins>
      <w:del w:id="156" w:author="Windows User" w:date="2023-10-18T12:06:00Z">
        <w:r w:rsidR="003C3B8C" w:rsidDel="00DC195E">
          <w:rPr>
            <w:rFonts w:ascii="Quattrocento Sans" w:hAnsi="Quattrocento Sans"/>
            <w:sz w:val="28"/>
            <w:szCs w:val="28"/>
          </w:rPr>
          <w:delText>Afin de</w:delText>
        </w:r>
      </w:del>
      <w:r w:rsidR="003C3B8C">
        <w:rPr>
          <w:rFonts w:ascii="Quattrocento Sans" w:hAnsi="Quattrocento Sans"/>
          <w:sz w:val="28"/>
          <w:szCs w:val="28"/>
        </w:rPr>
        <w:t xml:space="preserve"> modéliser les fonctionnalités de </w:t>
      </w:r>
      <w:ins w:id="157" w:author="Windows User" w:date="2023-10-18T12:06:00Z">
        <w:r>
          <w:rPr>
            <w:rFonts w:ascii="Quattrocento Sans" w:hAnsi="Quattrocento Sans"/>
            <w:sz w:val="28"/>
            <w:szCs w:val="28"/>
          </w:rPr>
          <w:t xml:space="preserve">notre </w:t>
        </w:r>
      </w:ins>
      <w:del w:id="158" w:author="Windows User" w:date="2023-10-18T12:06:00Z">
        <w:r w:rsidR="003C3B8C" w:rsidDel="00DC195E">
          <w:rPr>
            <w:rFonts w:ascii="Quattrocento Sans" w:hAnsi="Quattrocento Sans"/>
            <w:sz w:val="28"/>
            <w:szCs w:val="28"/>
          </w:rPr>
          <w:delText>l’</w:delText>
        </w:r>
      </w:del>
      <w:r w:rsidR="003C3B8C">
        <w:rPr>
          <w:rFonts w:ascii="Quattrocento Sans" w:hAnsi="Quattrocento Sans"/>
          <w:sz w:val="28"/>
          <w:szCs w:val="28"/>
        </w:rPr>
        <w:t>application, nous avons utilisé le langage UML</w:t>
      </w:r>
      <w:ins w:id="159" w:author="Windows User" w:date="2023-10-18T12:06:00Z">
        <w:r>
          <w:rPr>
            <w:rFonts w:ascii="Quattrocento Sans" w:hAnsi="Quattrocento Sans"/>
            <w:sz w:val="28"/>
            <w:szCs w:val="28"/>
          </w:rPr>
          <w:t xml:space="preserve">, </w:t>
        </w:r>
      </w:ins>
      <w:del w:id="160" w:author="Windows User" w:date="2023-10-18T12:06:00Z">
        <w:r w:rsidR="003C3B8C" w:rsidDel="00DC195E">
          <w:rPr>
            <w:rFonts w:ascii="Quattrocento Sans" w:hAnsi="Quattrocento Sans"/>
            <w:sz w:val="28"/>
            <w:szCs w:val="28"/>
          </w:rPr>
          <w:delText xml:space="preserve"> qui est</w:delText>
        </w:r>
      </w:del>
      <w:r w:rsidR="003C3B8C">
        <w:rPr>
          <w:rFonts w:ascii="Quattrocento Sans" w:hAnsi="Quattrocento Sans"/>
          <w:sz w:val="28"/>
          <w:szCs w:val="28"/>
        </w:rPr>
        <w:t xml:space="preserve"> un langage graphique de modélisation informatique</w:t>
      </w:r>
      <w:ins w:id="161" w:author="Windows User" w:date="2023-10-18T12:07:00Z">
        <w:r>
          <w:rPr>
            <w:rFonts w:ascii="Quattrocento Sans" w:hAnsi="Quattrocento Sans"/>
            <w:sz w:val="28"/>
            <w:szCs w:val="28"/>
          </w:rPr>
          <w:t xml:space="preserve"> qui permet de </w:t>
        </w:r>
      </w:ins>
      <w:del w:id="162" w:author="Windows User" w:date="2023-10-18T12:07:00Z">
        <w:r w:rsidR="003C3B8C" w:rsidDel="00DC195E">
          <w:rPr>
            <w:rFonts w:ascii="Quattrocento Sans" w:hAnsi="Quattrocento Sans"/>
            <w:sz w:val="28"/>
            <w:szCs w:val="28"/>
          </w:rPr>
          <w:delText xml:space="preserve">, destiné à </w:delText>
        </w:r>
      </w:del>
      <w:r w:rsidR="003C3B8C">
        <w:rPr>
          <w:rFonts w:ascii="Quattrocento Sans" w:hAnsi="Quattrocento Sans"/>
          <w:sz w:val="28"/>
          <w:szCs w:val="28"/>
        </w:rPr>
        <w:t xml:space="preserve">comprendre et </w:t>
      </w:r>
      <w:del w:id="163" w:author="Windows User" w:date="2023-10-18T12:07:00Z">
        <w:r w:rsidR="003C3B8C" w:rsidDel="00DC195E">
          <w:rPr>
            <w:rFonts w:ascii="Quattrocento Sans" w:hAnsi="Quattrocento Sans"/>
            <w:sz w:val="28"/>
            <w:szCs w:val="28"/>
          </w:rPr>
          <w:delText>à</w:delText>
        </w:r>
      </w:del>
      <w:r w:rsidR="003C3B8C">
        <w:rPr>
          <w:rFonts w:ascii="Quattrocento Sans" w:hAnsi="Quattrocento Sans"/>
          <w:sz w:val="28"/>
          <w:szCs w:val="28"/>
        </w:rPr>
        <w:t xml:space="preserve"> </w:t>
      </w:r>
      <w:ins w:id="164" w:author="Windows User" w:date="2023-10-18T12:07:00Z">
        <w:r>
          <w:rPr>
            <w:rFonts w:ascii="Quattrocento Sans" w:hAnsi="Quattrocento Sans"/>
            <w:sz w:val="28"/>
            <w:szCs w:val="28"/>
          </w:rPr>
          <w:t xml:space="preserve">de </w:t>
        </w:r>
      </w:ins>
      <w:r w:rsidR="003C3B8C">
        <w:rPr>
          <w:rFonts w:ascii="Quattrocento Sans" w:hAnsi="Quattrocento Sans"/>
          <w:sz w:val="28"/>
          <w:szCs w:val="28"/>
        </w:rPr>
        <w:t>décrire les besoins d’un système.</w:t>
      </w:r>
      <w:r w:rsidR="00C91D3F">
        <w:rPr>
          <w:rFonts w:ascii="Quattrocento Sans" w:hAnsi="Quattrocento Sans"/>
          <w:sz w:val="28"/>
          <w:szCs w:val="28"/>
        </w:rPr>
        <w:t xml:space="preserve"> Il </w:t>
      </w:r>
      <w:ins w:id="165" w:author="Windows User" w:date="2023-10-18T12:07:00Z">
        <w:r>
          <w:rPr>
            <w:rFonts w:ascii="Quattrocento Sans" w:hAnsi="Quattrocento Sans"/>
            <w:sz w:val="28"/>
            <w:szCs w:val="28"/>
          </w:rPr>
          <w:t xml:space="preserve">propose des </w:t>
        </w:r>
      </w:ins>
      <w:del w:id="166" w:author="Windows User" w:date="2023-10-18T12:07:00Z">
        <w:r w:rsidR="00C91D3F" w:rsidDel="00DC195E">
          <w:rPr>
            <w:rFonts w:ascii="Quattrocento Sans" w:hAnsi="Quattrocento Sans"/>
            <w:sz w:val="28"/>
            <w:szCs w:val="28"/>
          </w:rPr>
          <w:delText>fournit les</w:delText>
        </w:r>
      </w:del>
      <w:r w:rsidR="00C91D3F">
        <w:rPr>
          <w:rFonts w:ascii="Quattrocento Sans" w:hAnsi="Quattrocento Sans"/>
          <w:sz w:val="28"/>
          <w:szCs w:val="28"/>
        </w:rPr>
        <w:t xml:space="preserve"> diagrammes tels que les diagrammes de cas d’utilisation, de classes, de séquence, et</w:t>
      </w:r>
      <w:ins w:id="167" w:author="Windows User" w:date="2023-10-18T12:08:00Z">
        <w:r>
          <w:rPr>
            <w:rFonts w:ascii="Quattrocento Sans" w:hAnsi="Quattrocento Sans"/>
            <w:sz w:val="28"/>
            <w:szCs w:val="28"/>
          </w:rPr>
          <w:t xml:space="preserve"> bien d’autres </w:t>
        </w:r>
      </w:ins>
      <w:del w:id="168" w:author="Windows User" w:date="2023-10-18T12:08:00Z">
        <w:r w:rsidR="00C91D3F" w:rsidDel="00DC195E">
          <w:rPr>
            <w:rFonts w:ascii="Quattrocento Sans" w:hAnsi="Quattrocento Sans"/>
            <w:sz w:val="28"/>
            <w:szCs w:val="28"/>
          </w:rPr>
          <w:delText>c…</w:delText>
        </w:r>
      </w:del>
    </w:p>
    <w:p w14:paraId="190FDF66" w14:textId="5D13EBDA" w:rsidR="00C91D3F" w:rsidRDefault="0081194C" w:rsidP="00684434">
      <w:pPr>
        <w:rPr>
          <w:rFonts w:ascii="Quattrocento Sans" w:hAnsi="Quattrocento Sans"/>
          <w:sz w:val="28"/>
          <w:szCs w:val="28"/>
        </w:rPr>
      </w:pPr>
      <w:r>
        <w:rPr>
          <w:rFonts w:ascii="Quattrocento Sans" w:hAnsi="Quattrocento Sans"/>
          <w:sz w:val="28"/>
          <w:szCs w:val="28"/>
        </w:rPr>
        <w:t>Voici le diagramme de cas d’utilisation de notre système (aller à la page du diagramme)</w:t>
      </w:r>
    </w:p>
    <w:p w14:paraId="37BE777D" w14:textId="03E5924E" w:rsidR="0086264A" w:rsidRDefault="0086264A" w:rsidP="00684434">
      <w:pPr>
        <w:rPr>
          <w:rFonts w:ascii="Quattrocento Sans" w:hAnsi="Quattrocento Sans"/>
          <w:sz w:val="28"/>
          <w:szCs w:val="28"/>
        </w:rPr>
      </w:pPr>
      <w:r>
        <w:rPr>
          <w:rFonts w:ascii="Quattrocento Sans" w:hAnsi="Quattrocento Sans"/>
          <w:sz w:val="28"/>
          <w:szCs w:val="28"/>
        </w:rPr>
        <w:t xml:space="preserve">Les diagrammes de cas d’utilisation </w:t>
      </w:r>
      <w:ins w:id="169" w:author="Windows User" w:date="2023-10-18T12:08:00Z">
        <w:r w:rsidR="00DC195E">
          <w:rPr>
            <w:rFonts w:ascii="Quattrocento Sans" w:hAnsi="Quattrocento Sans"/>
            <w:sz w:val="28"/>
            <w:szCs w:val="28"/>
          </w:rPr>
          <w:t xml:space="preserve">permettent de </w:t>
        </w:r>
      </w:ins>
      <w:r>
        <w:rPr>
          <w:rFonts w:ascii="Quattrocento Sans" w:hAnsi="Quattrocento Sans"/>
          <w:sz w:val="28"/>
          <w:szCs w:val="28"/>
        </w:rPr>
        <w:t>modélise</w:t>
      </w:r>
      <w:ins w:id="170" w:author="Windows User" w:date="2023-10-18T12:08:00Z">
        <w:r w:rsidR="00DC195E">
          <w:rPr>
            <w:rFonts w:ascii="Quattrocento Sans" w:hAnsi="Quattrocento Sans"/>
            <w:sz w:val="28"/>
            <w:szCs w:val="28"/>
          </w:rPr>
          <w:t>r</w:t>
        </w:r>
      </w:ins>
      <w:del w:id="171" w:author="Windows User" w:date="2023-10-18T12:08:00Z">
        <w:r w:rsidDel="00DC195E">
          <w:rPr>
            <w:rFonts w:ascii="Quattrocento Sans" w:hAnsi="Quattrocento Sans"/>
            <w:sz w:val="28"/>
            <w:szCs w:val="28"/>
          </w:rPr>
          <w:delText>nt</w:delText>
        </w:r>
      </w:del>
      <w:r>
        <w:rPr>
          <w:rFonts w:ascii="Quattrocento Sans" w:hAnsi="Quattrocento Sans"/>
          <w:sz w:val="28"/>
          <w:szCs w:val="28"/>
        </w:rPr>
        <w:t xml:space="preserve"> le comportement d’un système</w:t>
      </w:r>
      <w:del w:id="172" w:author="Windows User" w:date="2023-10-18T12:09:00Z">
        <w:r w:rsidDel="00DC195E">
          <w:rPr>
            <w:rFonts w:ascii="Quattrocento Sans" w:hAnsi="Quattrocento Sans"/>
            <w:sz w:val="28"/>
            <w:szCs w:val="28"/>
          </w:rPr>
          <w:delText>.</w:delText>
        </w:r>
      </w:del>
      <w:r w:rsidR="00DB37C5">
        <w:rPr>
          <w:rFonts w:ascii="Quattrocento Sans" w:hAnsi="Quattrocento Sans"/>
          <w:sz w:val="28"/>
          <w:szCs w:val="28"/>
        </w:rPr>
        <w:t xml:space="preserve"> </w:t>
      </w:r>
      <w:ins w:id="173" w:author="Windows User" w:date="2023-10-18T12:09:00Z">
        <w:r w:rsidR="00DC195E">
          <w:rPr>
            <w:rFonts w:ascii="Quattrocento Sans" w:hAnsi="Quattrocento Sans"/>
            <w:sz w:val="28"/>
            <w:szCs w:val="28"/>
          </w:rPr>
          <w:t xml:space="preserve">et </w:t>
        </w:r>
      </w:ins>
      <w:del w:id="174" w:author="Windows User" w:date="2023-10-18T12:09:00Z">
        <w:r w:rsidR="00DB37C5" w:rsidDel="00DC195E">
          <w:rPr>
            <w:rFonts w:ascii="Quattrocento Sans" w:hAnsi="Quattrocento Sans"/>
            <w:sz w:val="28"/>
            <w:szCs w:val="28"/>
          </w:rPr>
          <w:delText>G</w:delText>
        </w:r>
      </w:del>
      <w:ins w:id="175" w:author="Windows User" w:date="2023-10-18T12:09:00Z">
        <w:r w:rsidR="00DC195E">
          <w:rPr>
            <w:rFonts w:ascii="Quattrocento Sans" w:hAnsi="Quattrocento Sans"/>
            <w:sz w:val="28"/>
            <w:szCs w:val="28"/>
          </w:rPr>
          <w:t>g</w:t>
        </w:r>
      </w:ins>
      <w:r w:rsidR="00DB37C5">
        <w:rPr>
          <w:rFonts w:ascii="Quattrocento Sans" w:hAnsi="Quattrocento Sans"/>
          <w:sz w:val="28"/>
          <w:szCs w:val="28"/>
        </w:rPr>
        <w:t xml:space="preserve">râce à l’analyse des besoins, nous avons </w:t>
      </w:r>
      <w:del w:id="176" w:author="Windows User" w:date="2023-10-18T12:09:00Z">
        <w:r w:rsidR="00DB37C5" w:rsidDel="00DC195E">
          <w:rPr>
            <w:rFonts w:ascii="Quattrocento Sans" w:hAnsi="Quattrocento Sans"/>
            <w:sz w:val="28"/>
            <w:szCs w:val="28"/>
          </w:rPr>
          <w:delText>pu</w:delText>
        </w:r>
      </w:del>
      <w:r w:rsidR="00DB37C5">
        <w:rPr>
          <w:rFonts w:ascii="Quattrocento Sans" w:hAnsi="Quattrocento Sans"/>
          <w:sz w:val="28"/>
          <w:szCs w:val="28"/>
        </w:rPr>
        <w:t xml:space="preserve"> identifi</w:t>
      </w:r>
      <w:ins w:id="177" w:author="Windows User" w:date="2023-10-18T12:09:00Z">
        <w:r w:rsidR="00DC195E">
          <w:rPr>
            <w:rFonts w:ascii="Quattrocento Sans" w:hAnsi="Quattrocento Sans"/>
            <w:sz w:val="28"/>
            <w:szCs w:val="28"/>
          </w:rPr>
          <w:t>é</w:t>
        </w:r>
      </w:ins>
      <w:del w:id="178" w:author="Windows User" w:date="2023-10-18T12:09:00Z">
        <w:r w:rsidR="00DB37C5" w:rsidDel="00DC195E">
          <w:rPr>
            <w:rFonts w:ascii="Quattrocento Sans" w:hAnsi="Quattrocento Sans"/>
            <w:sz w:val="28"/>
            <w:szCs w:val="28"/>
          </w:rPr>
          <w:delText>er</w:delText>
        </w:r>
      </w:del>
      <w:r w:rsidR="00DB37C5">
        <w:rPr>
          <w:rFonts w:ascii="Quattrocento Sans" w:hAnsi="Quattrocento Sans"/>
          <w:sz w:val="28"/>
          <w:szCs w:val="28"/>
        </w:rPr>
        <w:t xml:space="preserve"> 4 acteurs</w:t>
      </w:r>
      <w:ins w:id="179" w:author="Windows User" w:date="2023-10-18T12:10:00Z">
        <w:r w:rsidR="00DC195E">
          <w:rPr>
            <w:rFonts w:ascii="Quattrocento Sans" w:hAnsi="Quattrocento Sans"/>
            <w:sz w:val="28"/>
            <w:szCs w:val="28"/>
          </w:rPr>
          <w:t xml:space="preserve"> clés</w:t>
        </w:r>
      </w:ins>
      <w:r w:rsidR="00DB37C5">
        <w:rPr>
          <w:rFonts w:ascii="Quattrocento Sans" w:hAnsi="Quattrocento Sans"/>
          <w:sz w:val="28"/>
          <w:szCs w:val="28"/>
        </w:rPr>
        <w:t>…</w:t>
      </w:r>
    </w:p>
    <w:p w14:paraId="38B9B21E" w14:textId="23686EDB" w:rsidR="004D7920" w:rsidDel="00DC195E" w:rsidRDefault="00DC195E" w:rsidP="00DC195E">
      <w:pPr>
        <w:rPr>
          <w:del w:id="180" w:author="Windows User" w:date="2023-10-18T12:11:00Z"/>
          <w:rFonts w:ascii="Quattrocento Sans" w:hAnsi="Quattrocento Sans"/>
          <w:sz w:val="28"/>
          <w:szCs w:val="28"/>
        </w:rPr>
      </w:pPr>
      <w:ins w:id="181" w:author="Windows User" w:date="2023-10-18T12:10:00Z">
        <w:r>
          <w:rPr>
            <w:rFonts w:ascii="Quattrocento Sans" w:hAnsi="Quattrocento Sans"/>
            <w:sz w:val="28"/>
            <w:szCs w:val="28"/>
          </w:rPr>
          <w:t xml:space="preserve">Ensuite, nous avons élaboré un diagramme de classes pour représenter </w:t>
        </w:r>
      </w:ins>
      <w:del w:id="182" w:author="Windows User" w:date="2023-10-18T12:11:00Z">
        <w:r w:rsidR="004D7920" w:rsidDel="00DC195E">
          <w:rPr>
            <w:rFonts w:ascii="Quattrocento Sans" w:hAnsi="Quattrocento Sans"/>
            <w:sz w:val="28"/>
            <w:szCs w:val="28"/>
          </w:rPr>
          <w:delText>Voici le diagramme de classes de notre système (aller à la page du diagramme)</w:delText>
        </w:r>
      </w:del>
    </w:p>
    <w:p w14:paraId="02F74AC8" w14:textId="66B6B33A" w:rsidR="00393C2B" w:rsidRDefault="00EB58BE" w:rsidP="00DC195E">
      <w:pPr>
        <w:rPr>
          <w:rFonts w:ascii="Quattrocento Sans" w:hAnsi="Quattrocento Sans"/>
          <w:sz w:val="28"/>
          <w:szCs w:val="28"/>
        </w:rPr>
      </w:pPr>
      <w:del w:id="183" w:author="Windows User" w:date="2023-10-18T12:11:00Z">
        <w:r w:rsidDel="00DC195E">
          <w:rPr>
            <w:rFonts w:ascii="Quattrocento Sans" w:hAnsi="Quattrocento Sans"/>
            <w:sz w:val="28"/>
            <w:szCs w:val="28"/>
          </w:rPr>
          <w:delText xml:space="preserve">Les diagrammes de classes sont utilisés pour présenter </w:delText>
        </w:r>
      </w:del>
      <w:r>
        <w:rPr>
          <w:rFonts w:ascii="Quattrocento Sans" w:hAnsi="Quattrocento Sans"/>
          <w:sz w:val="28"/>
          <w:szCs w:val="28"/>
        </w:rPr>
        <w:t xml:space="preserve">les </w:t>
      </w:r>
      <w:proofErr w:type="spellStart"/>
      <w:r>
        <w:rPr>
          <w:rFonts w:ascii="Quattrocento Sans" w:hAnsi="Quattrocento Sans"/>
          <w:sz w:val="28"/>
          <w:szCs w:val="28"/>
        </w:rPr>
        <w:t>classes</w:t>
      </w:r>
      <w:proofErr w:type="gramStart"/>
      <w:ins w:id="184" w:author="Windows User" w:date="2023-10-18T12:11:00Z">
        <w:r w:rsidR="00DC195E">
          <w:rPr>
            <w:rFonts w:ascii="Quattrocento Sans" w:hAnsi="Quattrocento Sans"/>
            <w:sz w:val="28"/>
            <w:szCs w:val="28"/>
          </w:rPr>
          <w:t>,</w:t>
        </w:r>
      </w:ins>
      <w:proofErr w:type="gramEnd"/>
      <w:del w:id="185" w:author="Windows User" w:date="2023-10-18T12:11:00Z">
        <w:r w:rsidDel="00DC195E">
          <w:rPr>
            <w:rFonts w:ascii="Quattrocento Sans" w:hAnsi="Quattrocento Sans"/>
            <w:sz w:val="28"/>
            <w:szCs w:val="28"/>
          </w:rPr>
          <w:delText xml:space="preserve"> et </w:delText>
        </w:r>
      </w:del>
      <w:r>
        <w:rPr>
          <w:rFonts w:ascii="Quattrocento Sans" w:hAnsi="Quattrocento Sans"/>
          <w:sz w:val="28"/>
          <w:szCs w:val="28"/>
        </w:rPr>
        <w:t>les</w:t>
      </w:r>
      <w:proofErr w:type="spellEnd"/>
      <w:r>
        <w:rPr>
          <w:rFonts w:ascii="Quattrocento Sans" w:hAnsi="Quattrocento Sans"/>
          <w:sz w:val="28"/>
          <w:szCs w:val="28"/>
        </w:rPr>
        <w:t xml:space="preserve"> interfaces d</w:t>
      </w:r>
      <w:ins w:id="186" w:author="Windows User" w:date="2023-10-18T12:11:00Z">
        <w:r w:rsidR="00DC195E">
          <w:rPr>
            <w:rFonts w:ascii="Quattrocento Sans" w:hAnsi="Quattrocento Sans"/>
            <w:sz w:val="28"/>
            <w:szCs w:val="28"/>
          </w:rPr>
          <w:t xml:space="preserve">u </w:t>
        </w:r>
      </w:ins>
      <w:del w:id="187" w:author="Windows User" w:date="2023-10-18T12:11:00Z">
        <w:r w:rsidDel="00DC195E">
          <w:rPr>
            <w:rFonts w:ascii="Quattrocento Sans" w:hAnsi="Quattrocento Sans"/>
            <w:sz w:val="28"/>
            <w:szCs w:val="28"/>
          </w:rPr>
          <w:delText xml:space="preserve">’un </w:delText>
        </w:r>
      </w:del>
      <w:r>
        <w:rPr>
          <w:rFonts w:ascii="Quattrocento Sans" w:hAnsi="Quattrocento Sans"/>
          <w:sz w:val="28"/>
          <w:szCs w:val="28"/>
        </w:rPr>
        <w:t xml:space="preserve">système ainsi que les relations entre </w:t>
      </w:r>
      <w:del w:id="188" w:author="Windows User" w:date="2023-10-18T12:11:00Z">
        <w:r w:rsidDel="00DC195E">
          <w:rPr>
            <w:rFonts w:ascii="Quattrocento Sans" w:hAnsi="Quattrocento Sans"/>
            <w:sz w:val="28"/>
            <w:szCs w:val="28"/>
          </w:rPr>
          <w:delText>c</w:delText>
        </w:r>
      </w:del>
      <w:r>
        <w:rPr>
          <w:rFonts w:ascii="Quattrocento Sans" w:hAnsi="Quattrocento Sans"/>
          <w:sz w:val="28"/>
          <w:szCs w:val="28"/>
        </w:rPr>
        <w:t>elles</w:t>
      </w:r>
      <w:del w:id="189" w:author="Windows User" w:date="2023-10-18T12:11:00Z">
        <w:r w:rsidDel="00DC195E">
          <w:rPr>
            <w:rFonts w:ascii="Quattrocento Sans" w:hAnsi="Quattrocento Sans"/>
            <w:sz w:val="28"/>
            <w:szCs w:val="28"/>
          </w:rPr>
          <w:delText>-ci</w:delText>
        </w:r>
      </w:del>
      <w:r>
        <w:rPr>
          <w:rFonts w:ascii="Quattrocento Sans" w:hAnsi="Quattrocento Sans"/>
          <w:sz w:val="28"/>
          <w:szCs w:val="28"/>
        </w:rPr>
        <w:t>.</w:t>
      </w:r>
      <w:r w:rsidR="007054D8">
        <w:rPr>
          <w:rFonts w:ascii="Quattrocento Sans" w:hAnsi="Quattrocento Sans"/>
          <w:sz w:val="28"/>
          <w:szCs w:val="28"/>
        </w:rPr>
        <w:t xml:space="preserve"> </w:t>
      </w:r>
      <w:ins w:id="190" w:author="Windows User" w:date="2023-10-18T12:12:00Z">
        <w:r w:rsidR="00DC195E">
          <w:rPr>
            <w:rFonts w:ascii="Quattrocento Sans" w:hAnsi="Quattrocento Sans"/>
            <w:sz w:val="28"/>
            <w:szCs w:val="28"/>
          </w:rPr>
          <w:t>(</w:t>
        </w:r>
        <w:proofErr w:type="gramStart"/>
        <w:r w:rsidR="00DC195E">
          <w:rPr>
            <w:rFonts w:ascii="Quattrocento Sans" w:hAnsi="Quattrocento Sans"/>
            <w:sz w:val="28"/>
            <w:szCs w:val="28"/>
          </w:rPr>
          <w:t>voir</w:t>
        </w:r>
        <w:proofErr w:type="gramEnd"/>
        <w:r w:rsidR="00DC195E">
          <w:rPr>
            <w:rFonts w:ascii="Quattrocento Sans" w:hAnsi="Quattrocento Sans"/>
            <w:sz w:val="28"/>
            <w:szCs w:val="28"/>
          </w:rPr>
          <w:t xml:space="preserve"> la page du diagramme)</w:t>
        </w:r>
      </w:ins>
    </w:p>
    <w:p w14:paraId="26E7A0B8" w14:textId="23D63362" w:rsidR="007054D8" w:rsidDel="00094155" w:rsidRDefault="007054D8" w:rsidP="004D7920">
      <w:pPr>
        <w:rPr>
          <w:del w:id="191" w:author="Windows User" w:date="2023-10-18T12:13:00Z"/>
          <w:rFonts w:ascii="Quattrocento Sans" w:hAnsi="Quattrocento Sans"/>
          <w:sz w:val="28"/>
          <w:szCs w:val="28"/>
        </w:rPr>
      </w:pPr>
      <w:r>
        <w:rPr>
          <w:rFonts w:ascii="Quattrocento Sans" w:hAnsi="Quattrocento Sans"/>
          <w:sz w:val="28"/>
          <w:szCs w:val="28"/>
        </w:rPr>
        <w:lastRenderedPageBreak/>
        <w:t>Les diagrammes de séquence</w:t>
      </w:r>
      <w:ins w:id="192" w:author="Windows User" w:date="2023-10-18T12:12:00Z">
        <w:r w:rsidR="00DC195E">
          <w:rPr>
            <w:rFonts w:ascii="Quattrocento Sans" w:hAnsi="Quattrocento Sans"/>
            <w:sz w:val="28"/>
            <w:szCs w:val="28"/>
          </w:rPr>
          <w:t>, qui</w:t>
        </w:r>
      </w:ins>
      <w:r>
        <w:rPr>
          <w:rFonts w:ascii="Quattrocento Sans" w:hAnsi="Quattrocento Sans"/>
          <w:sz w:val="28"/>
          <w:szCs w:val="28"/>
        </w:rPr>
        <w:t xml:space="preserve"> décrivent comment les éléments du système interagissent entre eux et avec les acteurs </w:t>
      </w:r>
      <w:ins w:id="193" w:author="Windows User" w:date="2023-10-18T12:13:00Z">
        <w:r w:rsidR="00DC195E">
          <w:rPr>
            <w:rFonts w:ascii="Quattrocento Sans" w:hAnsi="Quattrocento Sans"/>
            <w:sz w:val="28"/>
            <w:szCs w:val="28"/>
          </w:rPr>
          <w:t xml:space="preserve">dans </w:t>
        </w:r>
      </w:ins>
      <w:del w:id="194" w:author="Windows User" w:date="2023-10-18T12:13:00Z">
        <w:r w:rsidDel="00DC195E">
          <w:rPr>
            <w:rFonts w:ascii="Quattrocento Sans" w:hAnsi="Quattrocento Sans"/>
            <w:sz w:val="28"/>
            <w:szCs w:val="28"/>
          </w:rPr>
          <w:delText>selon</w:delText>
        </w:r>
      </w:del>
      <w:r>
        <w:rPr>
          <w:rFonts w:ascii="Quattrocento Sans" w:hAnsi="Quattrocento Sans"/>
          <w:sz w:val="28"/>
          <w:szCs w:val="28"/>
        </w:rPr>
        <w:t xml:space="preserve"> un ordre chronologique</w:t>
      </w:r>
      <w:ins w:id="195" w:author="Windows User" w:date="2023-10-18T12:13:00Z">
        <w:r w:rsidR="00094155">
          <w:rPr>
            <w:rFonts w:ascii="Quattrocento Sans" w:hAnsi="Quattrocento Sans"/>
            <w:sz w:val="28"/>
            <w:szCs w:val="28"/>
          </w:rPr>
          <w:t>, sont également essentiels pour notre modélisation</w:t>
        </w:r>
      </w:ins>
      <w:r>
        <w:rPr>
          <w:rFonts w:ascii="Quattrocento Sans" w:hAnsi="Quattrocento Sans"/>
          <w:sz w:val="28"/>
          <w:szCs w:val="28"/>
        </w:rPr>
        <w:t>.</w:t>
      </w:r>
      <w:r w:rsidR="005D0127">
        <w:rPr>
          <w:rFonts w:ascii="Quattrocento Sans" w:hAnsi="Quattrocento Sans"/>
          <w:sz w:val="28"/>
          <w:szCs w:val="28"/>
        </w:rPr>
        <w:t xml:space="preserve"> </w:t>
      </w:r>
    </w:p>
    <w:p w14:paraId="4B5FF0DE" w14:textId="5F4EA5CC" w:rsidR="001612D8" w:rsidRDefault="001612D8" w:rsidP="004D7920">
      <w:pPr>
        <w:rPr>
          <w:rFonts w:ascii="Quattrocento Sans" w:hAnsi="Quattrocento Sans"/>
          <w:sz w:val="28"/>
          <w:szCs w:val="28"/>
        </w:rPr>
      </w:pPr>
      <w:del w:id="196" w:author="Windows User" w:date="2023-10-18T12:13:00Z">
        <w:r w:rsidDel="00094155">
          <w:rPr>
            <w:rFonts w:ascii="Quattrocento Sans" w:hAnsi="Quattrocento Sans"/>
            <w:sz w:val="28"/>
            <w:szCs w:val="28"/>
          </w:rPr>
          <w:delText>Voici le diagramme de séquence de notre système</w:delText>
        </w:r>
      </w:del>
      <w:r>
        <w:rPr>
          <w:rFonts w:ascii="Quattrocento Sans" w:hAnsi="Quattrocento Sans"/>
          <w:sz w:val="28"/>
          <w:szCs w:val="28"/>
        </w:rPr>
        <w:t xml:space="preserve"> (</w:t>
      </w:r>
      <w:proofErr w:type="gramStart"/>
      <w:r>
        <w:rPr>
          <w:rFonts w:ascii="Quattrocento Sans" w:hAnsi="Quattrocento Sans"/>
          <w:sz w:val="28"/>
          <w:szCs w:val="28"/>
        </w:rPr>
        <w:t>aller</w:t>
      </w:r>
      <w:proofErr w:type="gramEnd"/>
      <w:r>
        <w:rPr>
          <w:rFonts w:ascii="Quattrocento Sans" w:hAnsi="Quattrocento Sans"/>
          <w:sz w:val="28"/>
          <w:szCs w:val="28"/>
        </w:rPr>
        <w:t xml:space="preserve"> à la page du diagramme)</w:t>
      </w:r>
    </w:p>
    <w:p w14:paraId="44AC2007" w14:textId="6C472C30" w:rsidR="005D0127" w:rsidRDefault="005D0127" w:rsidP="004D7920">
      <w:pPr>
        <w:rPr>
          <w:rFonts w:ascii="Quattrocento Sans" w:hAnsi="Quattrocento Sans"/>
          <w:sz w:val="28"/>
          <w:szCs w:val="28"/>
        </w:rPr>
      </w:pPr>
      <w:del w:id="197" w:author="Windows User" w:date="2023-10-18T12:13:00Z">
        <w:r w:rsidDel="00094155">
          <w:rPr>
            <w:rFonts w:ascii="Quattrocento Sans" w:hAnsi="Quattrocento Sans"/>
            <w:sz w:val="28"/>
            <w:szCs w:val="28"/>
          </w:rPr>
          <w:delText>Nous p</w:delText>
        </w:r>
      </w:del>
      <w:ins w:id="198" w:author="Windows User" w:date="2023-10-18T12:13:00Z">
        <w:r w:rsidR="00094155">
          <w:rPr>
            <w:rFonts w:ascii="Quattrocento Sans" w:hAnsi="Quattrocento Sans"/>
            <w:sz w:val="28"/>
            <w:szCs w:val="28"/>
          </w:rPr>
          <w:t>P</w:t>
        </w:r>
      </w:ins>
      <w:r>
        <w:rPr>
          <w:rFonts w:ascii="Quattrocento Sans" w:hAnsi="Quattrocento Sans"/>
          <w:sz w:val="28"/>
          <w:szCs w:val="28"/>
        </w:rPr>
        <w:t>assons maintenant aux technologies et outils</w:t>
      </w:r>
      <w:ins w:id="199" w:author="Windows User" w:date="2023-10-18T12:16:00Z">
        <w:r w:rsidR="00094155">
          <w:rPr>
            <w:rFonts w:ascii="Quattrocento Sans" w:hAnsi="Quattrocento Sans"/>
            <w:sz w:val="28"/>
            <w:szCs w:val="28"/>
          </w:rPr>
          <w:t xml:space="preserve"> que nous avons</w:t>
        </w:r>
      </w:ins>
      <w:r>
        <w:rPr>
          <w:rFonts w:ascii="Quattrocento Sans" w:hAnsi="Quattrocento Sans"/>
          <w:sz w:val="28"/>
          <w:szCs w:val="28"/>
        </w:rPr>
        <w:t xml:space="preserve"> utilisés pour la réalisation de l’application.</w:t>
      </w:r>
    </w:p>
    <w:p w14:paraId="640240BB" w14:textId="4ACB7F7C" w:rsidR="00753FC1" w:rsidRDefault="00094155" w:rsidP="002E72F1">
      <w:pPr>
        <w:rPr>
          <w:rFonts w:ascii="Quattrocento Sans" w:hAnsi="Quattrocento Sans"/>
          <w:sz w:val="28"/>
          <w:szCs w:val="28"/>
        </w:rPr>
      </w:pPr>
      <w:ins w:id="200" w:author="Windows User" w:date="2023-10-18T12:16:00Z">
        <w:r>
          <w:rPr>
            <w:rFonts w:ascii="Quattrocento Sans" w:hAnsi="Quattrocento Sans"/>
            <w:sz w:val="28"/>
            <w:szCs w:val="28"/>
          </w:rPr>
          <w:t>Nous avons adopté l</w:t>
        </w:r>
      </w:ins>
      <w:del w:id="201" w:author="Windows User" w:date="2023-10-18T12:16:00Z">
        <w:r w:rsidR="002E72F1" w:rsidDel="00094155">
          <w:rPr>
            <w:rFonts w:ascii="Quattrocento Sans" w:hAnsi="Quattrocento Sans"/>
            <w:sz w:val="28"/>
            <w:szCs w:val="28"/>
          </w:rPr>
          <w:delText>L</w:delText>
        </w:r>
      </w:del>
      <w:r w:rsidR="002E72F1">
        <w:rPr>
          <w:rFonts w:ascii="Quattrocento Sans" w:hAnsi="Quattrocento Sans"/>
          <w:sz w:val="28"/>
          <w:szCs w:val="28"/>
        </w:rPr>
        <w:t>’architecture MVC</w:t>
      </w:r>
      <w:ins w:id="202" w:author="Windows User" w:date="2023-10-18T12:16:00Z">
        <w:r>
          <w:rPr>
            <w:rFonts w:ascii="Quattrocento Sans" w:hAnsi="Quattrocento Sans"/>
            <w:sz w:val="28"/>
            <w:szCs w:val="28"/>
          </w:rPr>
          <w:t xml:space="preserve">, </w:t>
        </w:r>
      </w:ins>
      <w:del w:id="203" w:author="Windows User" w:date="2023-10-18T12:16:00Z">
        <w:r w:rsidR="002E72F1" w:rsidDel="00094155">
          <w:rPr>
            <w:rFonts w:ascii="Quattrocento Sans" w:hAnsi="Quattrocento Sans"/>
            <w:sz w:val="28"/>
            <w:szCs w:val="28"/>
          </w:rPr>
          <w:delText xml:space="preserve"> est </w:delText>
        </w:r>
      </w:del>
      <w:r w:rsidR="002E72F1">
        <w:rPr>
          <w:rFonts w:ascii="Quattrocento Sans" w:hAnsi="Quattrocento Sans"/>
          <w:sz w:val="28"/>
          <w:szCs w:val="28"/>
        </w:rPr>
        <w:t xml:space="preserve">l’un des </w:t>
      </w:r>
      <w:del w:id="204" w:author="Windows User" w:date="2023-10-18T12:17:00Z">
        <w:r w:rsidR="002E72F1" w:rsidDel="00094155">
          <w:rPr>
            <w:rFonts w:ascii="Quattrocento Sans" w:hAnsi="Quattrocento Sans"/>
            <w:sz w:val="28"/>
            <w:szCs w:val="28"/>
          </w:rPr>
          <w:delText xml:space="preserve">plus célèbres design </w:delText>
        </w:r>
      </w:del>
      <w:r w:rsidR="002E72F1">
        <w:rPr>
          <w:rFonts w:ascii="Quattrocento Sans" w:hAnsi="Quattrocento Sans"/>
          <w:sz w:val="28"/>
          <w:szCs w:val="28"/>
        </w:rPr>
        <w:t>pattern</w:t>
      </w:r>
      <w:ins w:id="205" w:author="Windows User" w:date="2023-10-18T12:17:00Z">
        <w:r>
          <w:rPr>
            <w:rFonts w:ascii="Quattrocento Sans" w:hAnsi="Quattrocento Sans"/>
            <w:sz w:val="28"/>
            <w:szCs w:val="28"/>
          </w:rPr>
          <w:t xml:space="preserve">s de conception les plus </w:t>
        </w:r>
        <w:proofErr w:type="spellStart"/>
        <w:r>
          <w:rPr>
            <w:rFonts w:ascii="Quattrocento Sans" w:hAnsi="Quattrocento Sans"/>
            <w:sz w:val="28"/>
            <w:szCs w:val="28"/>
          </w:rPr>
          <w:t>célèbres</w:t>
        </w:r>
      </w:ins>
      <w:del w:id="206" w:author="Windows User" w:date="2023-10-18T12:18:00Z">
        <w:r w:rsidR="002E72F1" w:rsidDel="00094155">
          <w:rPr>
            <w:rFonts w:ascii="Quattrocento Sans" w:hAnsi="Quattrocento Sans"/>
            <w:sz w:val="28"/>
            <w:szCs w:val="28"/>
          </w:rPr>
          <w:delText xml:space="preserve"> utilisés </w:delText>
        </w:r>
      </w:del>
      <w:r w:rsidR="002E72F1">
        <w:rPr>
          <w:rFonts w:ascii="Quattrocento Sans" w:hAnsi="Quattrocento Sans"/>
          <w:sz w:val="28"/>
          <w:szCs w:val="28"/>
        </w:rPr>
        <w:t>dans</w:t>
      </w:r>
      <w:proofErr w:type="spellEnd"/>
      <w:r w:rsidR="002E72F1">
        <w:rPr>
          <w:rFonts w:ascii="Quattrocento Sans" w:hAnsi="Quattrocento Sans"/>
          <w:sz w:val="28"/>
          <w:szCs w:val="28"/>
        </w:rPr>
        <w:t xml:space="preserve"> le développement d’applications web. Il nous a permis d</w:t>
      </w:r>
      <w:del w:id="207" w:author="Windows User" w:date="2023-10-18T12:19:00Z">
        <w:r w:rsidR="002E72F1" w:rsidDel="00094155">
          <w:rPr>
            <w:rFonts w:ascii="Quattrocento Sans" w:hAnsi="Quattrocento Sans"/>
            <w:sz w:val="28"/>
            <w:szCs w:val="28"/>
          </w:rPr>
          <w:delText xml:space="preserve">e bien </w:delText>
        </w:r>
      </w:del>
      <w:ins w:id="208" w:author="Windows User" w:date="2023-10-18T12:19:00Z">
        <w:r>
          <w:rPr>
            <w:rFonts w:ascii="Quattrocento Sans" w:hAnsi="Quattrocento Sans"/>
            <w:sz w:val="28"/>
            <w:szCs w:val="28"/>
          </w:rPr>
          <w:t>‘</w:t>
        </w:r>
      </w:ins>
      <w:r w:rsidR="002E72F1">
        <w:rPr>
          <w:rFonts w:ascii="Quattrocento Sans" w:hAnsi="Quattrocento Sans"/>
          <w:sz w:val="28"/>
          <w:szCs w:val="28"/>
        </w:rPr>
        <w:t>organiser notre code source en séparant la logique en trois parties</w:t>
      </w:r>
      <w:ins w:id="209" w:author="Windows User" w:date="2023-10-18T12:19:00Z">
        <w:r>
          <w:rPr>
            <w:rFonts w:ascii="Quattrocento Sans" w:hAnsi="Quattrocento Sans"/>
            <w:sz w:val="28"/>
            <w:szCs w:val="28"/>
          </w:rPr>
          <w:t xml:space="preserve"> distinctes</w:t>
        </w:r>
      </w:ins>
      <w:r w:rsidR="002E72F1">
        <w:rPr>
          <w:rFonts w:ascii="Quattrocento Sans" w:hAnsi="Quattrocento Sans"/>
          <w:sz w:val="28"/>
          <w:szCs w:val="28"/>
        </w:rPr>
        <w:t> : le modèle qui gère les données, la vue qui se conce</w:t>
      </w:r>
      <w:r w:rsidR="00195C10">
        <w:rPr>
          <w:rFonts w:ascii="Quattrocento Sans" w:hAnsi="Quattrocento Sans"/>
          <w:sz w:val="28"/>
          <w:szCs w:val="28"/>
        </w:rPr>
        <w:t>ntre sur l’affichage et le contrôleur qui gère les opérations.</w:t>
      </w:r>
    </w:p>
    <w:p w14:paraId="620DA705" w14:textId="0419DC4B" w:rsidR="00AA6982" w:rsidRDefault="00753FC1" w:rsidP="002E72F1">
      <w:pPr>
        <w:rPr>
          <w:rFonts w:ascii="Quattrocento Sans" w:hAnsi="Quattrocento Sans"/>
          <w:sz w:val="28"/>
          <w:szCs w:val="28"/>
        </w:rPr>
      </w:pPr>
      <w:r>
        <w:rPr>
          <w:rFonts w:ascii="Quattrocento Sans" w:hAnsi="Quattrocento Sans"/>
          <w:sz w:val="28"/>
          <w:szCs w:val="28"/>
        </w:rPr>
        <w:t xml:space="preserve">Pour la partie </w:t>
      </w:r>
      <w:del w:id="210" w:author="Windows User" w:date="2023-10-18T12:20:00Z">
        <w:r w:rsidDel="00094155">
          <w:rPr>
            <w:rFonts w:ascii="Quattrocento Sans" w:hAnsi="Quattrocento Sans"/>
            <w:sz w:val="28"/>
            <w:szCs w:val="28"/>
          </w:rPr>
          <w:delText>f</w:delText>
        </w:r>
      </w:del>
      <w:proofErr w:type="spellStart"/>
      <w:r>
        <w:rPr>
          <w:rFonts w:ascii="Quattrocento Sans" w:hAnsi="Quattrocento Sans"/>
          <w:sz w:val="28"/>
          <w:szCs w:val="28"/>
        </w:rPr>
        <w:t>rontend</w:t>
      </w:r>
      <w:proofErr w:type="spellEnd"/>
      <w:r>
        <w:rPr>
          <w:rFonts w:ascii="Quattrocento Sans" w:hAnsi="Quattrocento Sans"/>
          <w:sz w:val="28"/>
          <w:szCs w:val="28"/>
        </w:rPr>
        <w:t xml:space="preserve">, nous avons utilisé </w:t>
      </w:r>
      <w:ins w:id="211" w:author="Windows User" w:date="2023-10-18T12:20:00Z">
        <w:r w:rsidR="00094155">
          <w:rPr>
            <w:rFonts w:ascii="Quattrocento Sans" w:hAnsi="Quattrocento Sans"/>
            <w:sz w:val="28"/>
            <w:szCs w:val="28"/>
          </w:rPr>
          <w:t xml:space="preserve">les langages </w:t>
        </w:r>
      </w:ins>
      <w:r>
        <w:rPr>
          <w:rFonts w:ascii="Quattrocento Sans" w:hAnsi="Quattrocento Sans"/>
          <w:sz w:val="28"/>
          <w:szCs w:val="28"/>
        </w:rPr>
        <w:t>HTML</w:t>
      </w:r>
      <w:ins w:id="212" w:author="Windows User" w:date="2023-10-18T12:21:00Z">
        <w:r w:rsidR="00094155">
          <w:rPr>
            <w:rFonts w:ascii="Quattrocento Sans" w:hAnsi="Quattrocento Sans"/>
            <w:sz w:val="28"/>
            <w:szCs w:val="28"/>
          </w:rPr>
          <w:t xml:space="preserve"> et </w:t>
        </w:r>
      </w:ins>
      <w:del w:id="213" w:author="Windows User" w:date="2023-10-18T12:21:00Z">
        <w:r w:rsidDel="00094155">
          <w:rPr>
            <w:rFonts w:ascii="Quattrocento Sans" w:hAnsi="Quattrocento Sans"/>
            <w:sz w:val="28"/>
            <w:szCs w:val="28"/>
          </w:rPr>
          <w:delText>,</w:delText>
        </w:r>
      </w:del>
      <w:r>
        <w:rPr>
          <w:rFonts w:ascii="Quattrocento Sans" w:hAnsi="Quattrocento Sans"/>
          <w:sz w:val="28"/>
          <w:szCs w:val="28"/>
        </w:rPr>
        <w:t xml:space="preserve"> CSS, </w:t>
      </w:r>
      <w:ins w:id="214" w:author="Windows User" w:date="2023-10-18T12:21:00Z">
        <w:r w:rsidR="00094155">
          <w:rPr>
            <w:rFonts w:ascii="Quattrocento Sans" w:hAnsi="Quattrocento Sans"/>
            <w:sz w:val="28"/>
            <w:szCs w:val="28"/>
          </w:rPr>
          <w:t xml:space="preserve">ainsi que </w:t>
        </w:r>
      </w:ins>
      <w:r>
        <w:rPr>
          <w:rFonts w:ascii="Quattrocento Sans" w:hAnsi="Quattrocento Sans"/>
          <w:sz w:val="28"/>
          <w:szCs w:val="28"/>
        </w:rPr>
        <w:t xml:space="preserve">le </w:t>
      </w:r>
      <w:proofErr w:type="spellStart"/>
      <w:r>
        <w:rPr>
          <w:rFonts w:ascii="Quattrocento Sans" w:hAnsi="Quattrocento Sans"/>
          <w:sz w:val="28"/>
          <w:szCs w:val="28"/>
        </w:rPr>
        <w:t>framework</w:t>
      </w:r>
      <w:proofErr w:type="spellEnd"/>
      <w:r>
        <w:rPr>
          <w:rFonts w:ascii="Quattrocento Sans" w:hAnsi="Quattrocento Sans"/>
          <w:sz w:val="28"/>
          <w:szCs w:val="28"/>
        </w:rPr>
        <w:t xml:space="preserve"> </w:t>
      </w:r>
      <w:proofErr w:type="spellStart"/>
      <w:r>
        <w:rPr>
          <w:rFonts w:ascii="Quattrocento Sans" w:hAnsi="Quattrocento Sans"/>
          <w:sz w:val="28"/>
          <w:szCs w:val="28"/>
        </w:rPr>
        <w:t>Bootstrap</w:t>
      </w:r>
      <w:proofErr w:type="spellEnd"/>
      <w:r>
        <w:rPr>
          <w:rFonts w:ascii="Quattrocento Sans" w:hAnsi="Quattrocento Sans"/>
          <w:sz w:val="28"/>
          <w:szCs w:val="28"/>
        </w:rPr>
        <w:t xml:space="preserve"> et le langage de script orienté objet </w:t>
      </w:r>
      <w:proofErr w:type="spellStart"/>
      <w:r>
        <w:rPr>
          <w:rFonts w:ascii="Quattrocento Sans" w:hAnsi="Quattrocento Sans"/>
          <w:sz w:val="28"/>
          <w:szCs w:val="28"/>
        </w:rPr>
        <w:t>Javascript</w:t>
      </w:r>
      <w:proofErr w:type="spellEnd"/>
      <w:r>
        <w:rPr>
          <w:rFonts w:ascii="Quattrocento Sans" w:hAnsi="Quattrocento Sans"/>
          <w:sz w:val="28"/>
          <w:szCs w:val="28"/>
        </w:rPr>
        <w:t>.</w:t>
      </w:r>
    </w:p>
    <w:p w14:paraId="6073A106" w14:textId="2636E889" w:rsidR="00AA6982" w:rsidRDefault="00094155" w:rsidP="002E72F1">
      <w:pPr>
        <w:rPr>
          <w:rFonts w:ascii="Quattrocento Sans" w:hAnsi="Quattrocento Sans"/>
          <w:sz w:val="28"/>
          <w:szCs w:val="28"/>
        </w:rPr>
      </w:pPr>
      <w:ins w:id="215" w:author="Windows User" w:date="2023-10-18T12:21:00Z">
        <w:r>
          <w:rPr>
            <w:rFonts w:ascii="Quattrocento Sans" w:hAnsi="Quattrocento Sans"/>
            <w:sz w:val="28"/>
            <w:szCs w:val="28"/>
          </w:rPr>
          <w:t xml:space="preserve">En ce qui concerne </w:t>
        </w:r>
      </w:ins>
      <w:del w:id="216" w:author="Windows User" w:date="2023-10-18T12:21:00Z">
        <w:r w:rsidR="00AA6982" w:rsidDel="00094155">
          <w:rPr>
            <w:rFonts w:ascii="Quattrocento Sans" w:hAnsi="Quattrocento Sans"/>
            <w:sz w:val="28"/>
            <w:szCs w:val="28"/>
          </w:rPr>
          <w:delText>Pour</w:delText>
        </w:r>
      </w:del>
      <w:r w:rsidR="00AA6982">
        <w:rPr>
          <w:rFonts w:ascii="Quattrocento Sans" w:hAnsi="Quattrocento Sans"/>
          <w:sz w:val="28"/>
          <w:szCs w:val="28"/>
        </w:rPr>
        <w:t xml:space="preserve"> le </w:t>
      </w:r>
      <w:proofErr w:type="spellStart"/>
      <w:r w:rsidR="00AA6982">
        <w:rPr>
          <w:rFonts w:ascii="Quattrocento Sans" w:hAnsi="Quattrocento Sans"/>
          <w:sz w:val="28"/>
          <w:szCs w:val="28"/>
        </w:rPr>
        <w:t>backend</w:t>
      </w:r>
      <w:proofErr w:type="spellEnd"/>
      <w:r w:rsidR="00AA6982">
        <w:rPr>
          <w:rFonts w:ascii="Quattrocento Sans" w:hAnsi="Quattrocento Sans"/>
          <w:sz w:val="28"/>
          <w:szCs w:val="28"/>
        </w:rPr>
        <w:t>, nous avons</w:t>
      </w:r>
      <w:ins w:id="217" w:author="Windows User" w:date="2023-10-18T12:21:00Z">
        <w:r>
          <w:rPr>
            <w:rFonts w:ascii="Quattrocento Sans" w:hAnsi="Quattrocento Sans"/>
            <w:sz w:val="28"/>
            <w:szCs w:val="28"/>
          </w:rPr>
          <w:t xml:space="preserve"> opté pour les technologies suivantes </w:t>
        </w:r>
      </w:ins>
      <w:del w:id="218" w:author="Windows User" w:date="2023-10-18T12:21:00Z">
        <w:r w:rsidR="00AA6982" w:rsidDel="00094155">
          <w:rPr>
            <w:rFonts w:ascii="Quattrocento Sans" w:hAnsi="Quattrocento Sans"/>
            <w:sz w:val="28"/>
            <w:szCs w:val="28"/>
          </w:rPr>
          <w:delText xml:space="preserve"> utilisé</w:delText>
        </w:r>
      </w:del>
      <w:r w:rsidR="00AA6982">
        <w:rPr>
          <w:rFonts w:ascii="Quattrocento Sans" w:hAnsi="Quattrocento Sans"/>
          <w:sz w:val="28"/>
          <w:szCs w:val="28"/>
        </w:rPr>
        <w:t> :</w:t>
      </w:r>
    </w:p>
    <w:p w14:paraId="2E45C1CD" w14:textId="28D5CF86" w:rsidR="00BD3D25" w:rsidRDefault="00AA6982" w:rsidP="002E72F1">
      <w:pPr>
        <w:rPr>
          <w:rFonts w:ascii="Quattrocento Sans" w:hAnsi="Quattrocento Sans"/>
          <w:sz w:val="28"/>
          <w:szCs w:val="28"/>
        </w:rPr>
      </w:pPr>
      <w:r>
        <w:rPr>
          <w:rFonts w:ascii="Quattrocento Sans" w:hAnsi="Quattrocento Sans"/>
          <w:sz w:val="28"/>
          <w:szCs w:val="28"/>
        </w:rPr>
        <w:t>PHP</w:t>
      </w:r>
      <w:del w:id="219" w:author="Windows User" w:date="2023-10-18T12:22:00Z">
        <w:r w:rsidDel="00094155">
          <w:rPr>
            <w:rFonts w:ascii="Quattrocento Sans" w:hAnsi="Quattrocento Sans"/>
            <w:sz w:val="28"/>
            <w:szCs w:val="28"/>
          </w:rPr>
          <w:delText xml:space="preserve"> </w:delText>
        </w:r>
      </w:del>
      <w:ins w:id="220" w:author="Windows User" w:date="2023-10-18T12:22:00Z">
        <w:r w:rsidR="00094155">
          <w:rPr>
            <w:rFonts w:ascii="Quattrocento Sans" w:hAnsi="Quattrocento Sans"/>
            <w:sz w:val="28"/>
            <w:szCs w:val="28"/>
          </w:rPr>
          <w:t xml:space="preserve"> : </w:t>
        </w:r>
      </w:ins>
      <w:del w:id="221" w:author="Windows User" w:date="2023-10-18T12:22:00Z">
        <w:r w:rsidDel="00094155">
          <w:rPr>
            <w:rFonts w:ascii="Quattrocento Sans" w:hAnsi="Quattrocento Sans"/>
            <w:sz w:val="28"/>
            <w:szCs w:val="28"/>
          </w:rPr>
          <w:delText>est</w:delText>
        </w:r>
      </w:del>
      <w:r>
        <w:rPr>
          <w:rFonts w:ascii="Quattrocento Sans" w:hAnsi="Quattrocento Sans"/>
          <w:sz w:val="28"/>
          <w:szCs w:val="28"/>
        </w:rPr>
        <w:t xml:space="preserve"> un langage de scripts open source, spécialement conçu pour le développement d’applications web dynamiques.</w:t>
      </w:r>
    </w:p>
    <w:p w14:paraId="2FEB7BAC" w14:textId="1C8D8991" w:rsidR="00BF60FA" w:rsidRDefault="00BD3D25" w:rsidP="002E72F1">
      <w:pPr>
        <w:rPr>
          <w:rFonts w:ascii="Quattrocento Sans" w:hAnsi="Quattrocento Sans"/>
          <w:sz w:val="28"/>
          <w:szCs w:val="28"/>
        </w:rPr>
      </w:pPr>
      <w:proofErr w:type="spellStart"/>
      <w:r>
        <w:rPr>
          <w:rFonts w:ascii="Quattrocento Sans" w:hAnsi="Quattrocento Sans"/>
          <w:sz w:val="28"/>
          <w:szCs w:val="28"/>
        </w:rPr>
        <w:t>Laravel</w:t>
      </w:r>
      <w:proofErr w:type="spellEnd"/>
      <w:del w:id="222" w:author="Windows User" w:date="2023-10-18T12:22:00Z">
        <w:r w:rsidDel="00094155">
          <w:rPr>
            <w:rFonts w:ascii="Quattrocento Sans" w:hAnsi="Quattrocento Sans"/>
            <w:sz w:val="28"/>
            <w:szCs w:val="28"/>
          </w:rPr>
          <w:delText xml:space="preserve"> </w:delText>
        </w:r>
      </w:del>
      <w:ins w:id="223" w:author="Windows User" w:date="2023-10-18T12:22:00Z">
        <w:r w:rsidR="00094155">
          <w:rPr>
            <w:rFonts w:ascii="Quattrocento Sans" w:hAnsi="Quattrocento Sans"/>
            <w:sz w:val="28"/>
            <w:szCs w:val="28"/>
          </w:rPr>
          <w:t xml:space="preserve"> : </w:t>
        </w:r>
      </w:ins>
      <w:del w:id="224" w:author="Windows User" w:date="2023-10-18T12:22:00Z">
        <w:r w:rsidDel="00094155">
          <w:rPr>
            <w:rFonts w:ascii="Quattrocento Sans" w:hAnsi="Quattrocento Sans"/>
            <w:sz w:val="28"/>
            <w:szCs w:val="28"/>
          </w:rPr>
          <w:delText xml:space="preserve">est </w:delText>
        </w:r>
      </w:del>
      <w:r>
        <w:rPr>
          <w:rFonts w:ascii="Quattrocento Sans" w:hAnsi="Quattrocento Sans"/>
          <w:sz w:val="28"/>
          <w:szCs w:val="28"/>
        </w:rPr>
        <w:t xml:space="preserve">un </w:t>
      </w:r>
      <w:proofErr w:type="spellStart"/>
      <w:r>
        <w:rPr>
          <w:rFonts w:ascii="Quattrocento Sans" w:hAnsi="Quattrocento Sans"/>
          <w:sz w:val="28"/>
          <w:szCs w:val="28"/>
        </w:rPr>
        <w:t>framework</w:t>
      </w:r>
      <w:proofErr w:type="spellEnd"/>
      <w:r>
        <w:rPr>
          <w:rFonts w:ascii="Quattrocento Sans" w:hAnsi="Quattrocento Sans"/>
          <w:sz w:val="28"/>
          <w:szCs w:val="28"/>
        </w:rPr>
        <w:t xml:space="preserve"> PHP qui permettent aux développeurs de créer des applications web robustes, évolutives et performantes.</w:t>
      </w:r>
      <w:r w:rsidR="003B24D6">
        <w:rPr>
          <w:rFonts w:ascii="Quattrocento Sans" w:hAnsi="Quattrocento Sans"/>
          <w:sz w:val="28"/>
          <w:szCs w:val="28"/>
        </w:rPr>
        <w:t xml:space="preserve"> Nous </w:t>
      </w:r>
      <w:del w:id="225" w:author="Windows User" w:date="2023-10-18T12:22:00Z">
        <w:r w:rsidR="003B24D6" w:rsidDel="00094155">
          <w:rPr>
            <w:rFonts w:ascii="Quattrocento Sans" w:hAnsi="Quattrocento Sans"/>
            <w:sz w:val="28"/>
            <w:szCs w:val="28"/>
          </w:rPr>
          <w:delText>l’</w:delText>
        </w:r>
      </w:del>
      <w:r w:rsidR="003B24D6">
        <w:rPr>
          <w:rFonts w:ascii="Quattrocento Sans" w:hAnsi="Quattrocento Sans"/>
          <w:sz w:val="28"/>
          <w:szCs w:val="28"/>
        </w:rPr>
        <w:t>avons choisi</w:t>
      </w:r>
      <w:ins w:id="226" w:author="Windows User" w:date="2023-10-18T12:22:00Z">
        <w:r w:rsidR="00094155">
          <w:rPr>
            <w:rFonts w:ascii="Quattrocento Sans" w:hAnsi="Quattrocento Sans"/>
            <w:sz w:val="28"/>
            <w:szCs w:val="28"/>
          </w:rPr>
          <w:t xml:space="preserve"> </w:t>
        </w:r>
        <w:proofErr w:type="spellStart"/>
        <w:r w:rsidR="00094155">
          <w:rPr>
            <w:rFonts w:ascii="Quattrocento Sans" w:hAnsi="Quattrocento Sans"/>
            <w:sz w:val="28"/>
            <w:szCs w:val="28"/>
          </w:rPr>
          <w:t>Lavarel</w:t>
        </w:r>
        <w:proofErr w:type="spellEnd"/>
        <w:r w:rsidR="00094155">
          <w:rPr>
            <w:rFonts w:ascii="Quattrocento Sans" w:hAnsi="Quattrocento Sans"/>
            <w:sz w:val="28"/>
            <w:szCs w:val="28"/>
          </w:rPr>
          <w:t xml:space="preserve"> pour</w:t>
        </w:r>
      </w:ins>
      <w:ins w:id="227" w:author="Windows User" w:date="2023-10-18T12:23:00Z">
        <w:r w:rsidR="00094155">
          <w:rPr>
            <w:rFonts w:ascii="Quattrocento Sans" w:hAnsi="Quattrocento Sans"/>
            <w:sz w:val="28"/>
            <w:szCs w:val="28"/>
          </w:rPr>
          <w:t xml:space="preserve"> ses fonctionna</w:t>
        </w:r>
        <w:r w:rsidR="00413163">
          <w:rPr>
            <w:rFonts w:ascii="Quattrocento Sans" w:hAnsi="Quattrocento Sans"/>
            <w:sz w:val="28"/>
            <w:szCs w:val="28"/>
          </w:rPr>
          <w:t>lités avancées, telles qu’</w:t>
        </w:r>
        <w:proofErr w:type="spellStart"/>
        <w:r w:rsidR="00413163">
          <w:rPr>
            <w:rFonts w:ascii="Quattrocento Sans" w:hAnsi="Quattrocento Sans"/>
            <w:sz w:val="28"/>
            <w:szCs w:val="28"/>
          </w:rPr>
          <w:t>un</w:t>
        </w:r>
      </w:ins>
      <w:del w:id="228" w:author="Windows User" w:date="2023-10-18T12:23:00Z">
        <w:r w:rsidR="003B24D6" w:rsidDel="00413163">
          <w:rPr>
            <w:rFonts w:ascii="Quattrocento Sans" w:hAnsi="Quattrocento Sans"/>
            <w:sz w:val="28"/>
            <w:szCs w:val="28"/>
          </w:rPr>
          <w:delText xml:space="preserve"> parce qu’il possède un </w:delText>
        </w:r>
      </w:del>
      <w:r w:rsidR="003B24D6">
        <w:rPr>
          <w:rFonts w:ascii="Quattrocento Sans" w:hAnsi="Quattrocento Sans"/>
          <w:sz w:val="28"/>
          <w:szCs w:val="28"/>
        </w:rPr>
        <w:t>système</w:t>
      </w:r>
      <w:proofErr w:type="spellEnd"/>
      <w:r w:rsidR="003B24D6">
        <w:rPr>
          <w:rFonts w:ascii="Quattrocento Sans" w:hAnsi="Quattrocento Sans"/>
          <w:sz w:val="28"/>
          <w:szCs w:val="28"/>
        </w:rPr>
        <w:t xml:space="preserve"> de routage puissant, un système de </w:t>
      </w:r>
      <w:proofErr w:type="spellStart"/>
      <w:r w:rsidR="003B24D6">
        <w:rPr>
          <w:rFonts w:ascii="Quattrocento Sans" w:hAnsi="Quattrocento Sans"/>
          <w:sz w:val="28"/>
          <w:szCs w:val="28"/>
        </w:rPr>
        <w:t>template</w:t>
      </w:r>
      <w:proofErr w:type="spellEnd"/>
      <w:r w:rsidR="003B24D6">
        <w:rPr>
          <w:rFonts w:ascii="Quattrocento Sans" w:hAnsi="Quattrocento Sans"/>
          <w:sz w:val="28"/>
          <w:szCs w:val="28"/>
        </w:rPr>
        <w:t>, l’ORM Eloquent, une sécurité renforcée, la gestion des sessions et de l’authentification et parce qu’il suit le pattern MVC.</w:t>
      </w:r>
    </w:p>
    <w:p w14:paraId="2C94D133" w14:textId="47956A06" w:rsidR="00F163E7" w:rsidRDefault="00BF60FA" w:rsidP="002E72F1">
      <w:pPr>
        <w:rPr>
          <w:rFonts w:ascii="Quattrocento Sans" w:hAnsi="Quattrocento Sans"/>
          <w:sz w:val="28"/>
          <w:szCs w:val="28"/>
        </w:rPr>
      </w:pPr>
      <w:r>
        <w:rPr>
          <w:rFonts w:ascii="Quattrocento Sans" w:hAnsi="Quattrocento Sans"/>
          <w:sz w:val="28"/>
          <w:szCs w:val="28"/>
        </w:rPr>
        <w:t>MySQL</w:t>
      </w:r>
      <w:ins w:id="229" w:author="Windows User" w:date="2023-10-18T12:23:00Z">
        <w:r w:rsidR="00413163">
          <w:rPr>
            <w:rFonts w:ascii="Quattrocento Sans" w:hAnsi="Quattrocento Sans"/>
            <w:sz w:val="28"/>
            <w:szCs w:val="28"/>
          </w:rPr>
          <w:t xml:space="preserve"> : </w:t>
        </w:r>
      </w:ins>
      <w:del w:id="230" w:author="Windows User" w:date="2023-10-18T12:23:00Z">
        <w:r w:rsidDel="00413163">
          <w:rPr>
            <w:rFonts w:ascii="Quattrocento Sans" w:hAnsi="Quattrocento Sans"/>
            <w:sz w:val="28"/>
            <w:szCs w:val="28"/>
          </w:rPr>
          <w:delText xml:space="preserve"> est</w:delText>
        </w:r>
      </w:del>
      <w:r>
        <w:rPr>
          <w:rFonts w:ascii="Quattrocento Sans" w:hAnsi="Quattrocento Sans"/>
          <w:sz w:val="28"/>
          <w:szCs w:val="28"/>
        </w:rPr>
        <w:t xml:space="preserve"> un système de gestion de bases de données relationnelles open</w:t>
      </w:r>
      <w:r w:rsidR="005B2AB0">
        <w:rPr>
          <w:rFonts w:ascii="Quattrocento Sans" w:hAnsi="Quattrocento Sans"/>
          <w:sz w:val="28"/>
          <w:szCs w:val="28"/>
        </w:rPr>
        <w:t xml:space="preserve"> source crée pour le développement d’applications web.</w:t>
      </w:r>
    </w:p>
    <w:p w14:paraId="6590CFAC" w14:textId="57710C87" w:rsidR="002E72F1" w:rsidRDefault="00F163E7" w:rsidP="002E72F1">
      <w:pPr>
        <w:rPr>
          <w:rFonts w:ascii="Quattrocento Sans" w:hAnsi="Quattrocento Sans"/>
          <w:sz w:val="28"/>
          <w:szCs w:val="28"/>
        </w:rPr>
      </w:pPr>
      <w:proofErr w:type="spellStart"/>
      <w:r>
        <w:rPr>
          <w:rFonts w:ascii="Quattrocento Sans" w:hAnsi="Quattrocento Sans"/>
          <w:sz w:val="28"/>
          <w:szCs w:val="28"/>
        </w:rPr>
        <w:t>Laragon</w:t>
      </w:r>
      <w:proofErr w:type="spellEnd"/>
      <w:ins w:id="231" w:author="Windows User" w:date="2023-10-18T12:24:00Z">
        <w:r w:rsidR="00413163">
          <w:rPr>
            <w:rFonts w:ascii="Quattrocento Sans" w:hAnsi="Quattrocento Sans"/>
            <w:sz w:val="28"/>
            <w:szCs w:val="28"/>
          </w:rPr>
          <w:t xml:space="preserve"> : </w:t>
        </w:r>
      </w:ins>
      <w:del w:id="232" w:author="Windows User" w:date="2023-10-18T12:24:00Z">
        <w:r w:rsidDel="00413163">
          <w:rPr>
            <w:rFonts w:ascii="Quattrocento Sans" w:hAnsi="Quattrocento Sans"/>
            <w:sz w:val="28"/>
            <w:szCs w:val="28"/>
          </w:rPr>
          <w:delText xml:space="preserve"> est</w:delText>
        </w:r>
      </w:del>
      <w:r>
        <w:rPr>
          <w:rFonts w:ascii="Quattrocento Sans" w:hAnsi="Quattrocento Sans"/>
          <w:sz w:val="28"/>
          <w:szCs w:val="28"/>
        </w:rPr>
        <w:t xml:space="preserve"> un environnement de développement performant qui </w:t>
      </w:r>
      <w:ins w:id="233" w:author="Windows User" w:date="2023-10-18T12:24:00Z">
        <w:r w:rsidR="00413163">
          <w:rPr>
            <w:rFonts w:ascii="Quattrocento Sans" w:hAnsi="Quattrocento Sans"/>
            <w:sz w:val="28"/>
            <w:szCs w:val="28"/>
          </w:rPr>
          <w:t xml:space="preserve">offre </w:t>
        </w:r>
      </w:ins>
      <w:del w:id="234" w:author="Windows User" w:date="2023-10-18T12:24:00Z">
        <w:r w:rsidDel="00413163">
          <w:rPr>
            <w:rFonts w:ascii="Quattrocento Sans" w:hAnsi="Quattrocento Sans"/>
            <w:sz w:val="28"/>
            <w:szCs w:val="28"/>
          </w:rPr>
          <w:delText>propose</w:delText>
        </w:r>
      </w:del>
      <w:r>
        <w:rPr>
          <w:rFonts w:ascii="Quattrocento Sans" w:hAnsi="Quattrocento Sans"/>
          <w:sz w:val="28"/>
          <w:szCs w:val="28"/>
        </w:rPr>
        <w:t xml:space="preserve"> tous les outils </w:t>
      </w:r>
      <w:ins w:id="235" w:author="Windows User" w:date="2023-10-18T12:34:00Z">
        <w:r w:rsidR="00A800E9">
          <w:rPr>
            <w:rFonts w:ascii="Quattrocento Sans" w:hAnsi="Quattrocento Sans"/>
            <w:sz w:val="28"/>
            <w:szCs w:val="28"/>
          </w:rPr>
          <w:t xml:space="preserve">nécessaires à la réalisation de projets </w:t>
        </w:r>
      </w:ins>
      <w:del w:id="236" w:author="Windows User" w:date="2023-10-18T12:34:00Z">
        <w:r w:rsidDel="00A800E9">
          <w:rPr>
            <w:rFonts w:ascii="Quattrocento Sans" w:hAnsi="Quattrocento Sans"/>
            <w:sz w:val="28"/>
            <w:szCs w:val="28"/>
          </w:rPr>
          <w:delText xml:space="preserve">dont on peut avoir besoin pour réaliser des travaux </w:delText>
        </w:r>
      </w:del>
      <w:r>
        <w:rPr>
          <w:rFonts w:ascii="Quattrocento Sans" w:hAnsi="Quattrocento Sans"/>
          <w:sz w:val="28"/>
          <w:szCs w:val="28"/>
        </w:rPr>
        <w:t>de développement web.</w:t>
      </w:r>
    </w:p>
    <w:p w14:paraId="3EAA1B07" w14:textId="0F3E4856" w:rsidR="00792663" w:rsidRDefault="00792663" w:rsidP="002E72F1">
      <w:pPr>
        <w:rPr>
          <w:rFonts w:ascii="Quattrocento Sans" w:hAnsi="Quattrocento Sans"/>
          <w:sz w:val="28"/>
          <w:szCs w:val="28"/>
        </w:rPr>
      </w:pPr>
      <w:proofErr w:type="spellStart"/>
      <w:r>
        <w:rPr>
          <w:rFonts w:ascii="Quattrocento Sans" w:hAnsi="Quattrocento Sans"/>
          <w:sz w:val="28"/>
          <w:szCs w:val="28"/>
        </w:rPr>
        <w:t>VSCode</w:t>
      </w:r>
      <w:proofErr w:type="spellEnd"/>
      <w:del w:id="237" w:author="Windows User" w:date="2023-10-18T12:35:00Z">
        <w:r w:rsidDel="00A800E9">
          <w:rPr>
            <w:rFonts w:ascii="Quattrocento Sans" w:hAnsi="Quattrocento Sans"/>
            <w:sz w:val="28"/>
            <w:szCs w:val="28"/>
          </w:rPr>
          <w:delText xml:space="preserve"> </w:delText>
        </w:r>
      </w:del>
      <w:ins w:id="238" w:author="Windows User" w:date="2023-10-18T12:35:00Z">
        <w:r w:rsidR="00A800E9">
          <w:rPr>
            <w:rFonts w:ascii="Quattrocento Sans" w:hAnsi="Quattrocento Sans"/>
            <w:sz w:val="28"/>
            <w:szCs w:val="28"/>
          </w:rPr>
          <w:t xml:space="preserve"> : </w:t>
        </w:r>
      </w:ins>
      <w:del w:id="239" w:author="Windows User" w:date="2023-10-18T12:35:00Z">
        <w:r w:rsidDel="00A800E9">
          <w:rPr>
            <w:rFonts w:ascii="Quattrocento Sans" w:hAnsi="Quattrocento Sans"/>
            <w:sz w:val="28"/>
            <w:szCs w:val="28"/>
          </w:rPr>
          <w:delText>est</w:delText>
        </w:r>
      </w:del>
      <w:r>
        <w:rPr>
          <w:rFonts w:ascii="Quattrocento Sans" w:hAnsi="Quattrocento Sans"/>
          <w:sz w:val="28"/>
          <w:szCs w:val="28"/>
        </w:rPr>
        <w:t xml:space="preserve"> un éditeur de code développé par Microsoft.</w:t>
      </w:r>
      <w:bookmarkStart w:id="240" w:name="_GoBack"/>
      <w:bookmarkEnd w:id="240"/>
    </w:p>
    <w:p w14:paraId="72AA964B" w14:textId="0D6578F6" w:rsidR="009B3218" w:rsidRPr="00616942" w:rsidRDefault="00DC195E" w:rsidP="002E72F1">
      <w:pPr>
        <w:rPr>
          <w:rFonts w:ascii="Quattrocento Sans" w:hAnsi="Quattrocento Sans"/>
          <w:b/>
          <w:bCs/>
          <w:sz w:val="28"/>
          <w:szCs w:val="28"/>
        </w:rPr>
      </w:pPr>
      <w:ins w:id="241" w:author="Windows User" w:date="2023-10-18T12:03:00Z">
        <w:r w:rsidRPr="00DC195E">
          <w:rPr>
            <w:rFonts w:ascii="Quattrocento Sans" w:hAnsi="Quattrocento Sans"/>
            <w:b/>
            <w:bCs/>
            <w:sz w:val="28"/>
            <w:szCs w:val="28"/>
          </w:rPr>
          <w:t>Enfin, nous en sommes arrivés à la phase de présentation du prototype de notre application.</w:t>
        </w:r>
      </w:ins>
      <w:del w:id="242" w:author="Windows User" w:date="2023-10-18T12:03:00Z">
        <w:r w:rsidR="009B3218" w:rsidRPr="00616942" w:rsidDel="00DC195E">
          <w:rPr>
            <w:rFonts w:ascii="Quattrocento Sans" w:hAnsi="Quattrocento Sans"/>
            <w:b/>
            <w:bCs/>
            <w:sz w:val="28"/>
            <w:szCs w:val="28"/>
          </w:rPr>
          <w:delText>Présentation du prototype</w:delText>
        </w:r>
      </w:del>
    </w:p>
    <w:p w14:paraId="15BB838F" w14:textId="0499538E" w:rsidR="004D7920" w:rsidRPr="00684434" w:rsidRDefault="004D7920" w:rsidP="00684434">
      <w:pPr>
        <w:rPr>
          <w:rFonts w:ascii="Quattrocento Sans" w:hAnsi="Quattrocento Sans"/>
          <w:sz w:val="28"/>
          <w:szCs w:val="28"/>
        </w:rPr>
      </w:pPr>
    </w:p>
    <w:sectPr w:rsidR="004D7920" w:rsidRPr="00684434" w:rsidSect="00D4334D">
      <w:pgSz w:w="12240" w:h="15840"/>
      <w:pgMar w:top="567" w:right="104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0CA"/>
    <w:multiLevelType w:val="hybridMultilevel"/>
    <w:tmpl w:val="5E4016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8ED6AC6"/>
    <w:multiLevelType w:val="hybridMultilevel"/>
    <w:tmpl w:val="EC2611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CFA4D25"/>
    <w:multiLevelType w:val="hybridMultilevel"/>
    <w:tmpl w:val="C2E2EE08"/>
    <w:lvl w:ilvl="0" w:tplc="35B60C3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24B74483"/>
    <w:multiLevelType w:val="hybridMultilevel"/>
    <w:tmpl w:val="C2E2E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1967FDE"/>
    <w:multiLevelType w:val="hybridMultilevel"/>
    <w:tmpl w:val="23745C50"/>
    <w:lvl w:ilvl="0" w:tplc="B85E6D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32E53A2A"/>
    <w:multiLevelType w:val="hybridMultilevel"/>
    <w:tmpl w:val="6160FB9E"/>
    <w:lvl w:ilvl="0" w:tplc="6D445DD2">
      <w:start w:val="1"/>
      <w:numFmt w:val="upperLetter"/>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40181EA5"/>
    <w:multiLevelType w:val="hybridMultilevel"/>
    <w:tmpl w:val="C2E2E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443202CD"/>
    <w:multiLevelType w:val="hybridMultilevel"/>
    <w:tmpl w:val="8EF00804"/>
    <w:lvl w:ilvl="0" w:tplc="35B60C3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4ACC37AC"/>
    <w:multiLevelType w:val="hybridMultilevel"/>
    <w:tmpl w:val="C2E2E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526F3756"/>
    <w:multiLevelType w:val="hybridMultilevel"/>
    <w:tmpl w:val="5EBA5B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5645521F"/>
    <w:multiLevelType w:val="hybridMultilevel"/>
    <w:tmpl w:val="51AC9F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59E61B93"/>
    <w:multiLevelType w:val="hybridMultilevel"/>
    <w:tmpl w:val="5E3468FC"/>
    <w:lvl w:ilvl="0" w:tplc="FAC02CDC">
      <w:start w:val="1"/>
      <w:numFmt w:val="decimal"/>
      <w:lvlText w:val="%1-"/>
      <w:lvlJc w:val="left"/>
      <w:pPr>
        <w:ind w:left="720" w:hanging="360"/>
      </w:pPr>
      <w:rPr>
        <w:rFonts w:cs="Arial"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614C5FCF"/>
    <w:multiLevelType w:val="hybridMultilevel"/>
    <w:tmpl w:val="EFD66DCC"/>
    <w:lvl w:ilvl="0" w:tplc="35B60C3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62BD2E85"/>
    <w:multiLevelType w:val="hybridMultilevel"/>
    <w:tmpl w:val="DF86AAE2"/>
    <w:lvl w:ilvl="0" w:tplc="35B60C3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7021702E"/>
    <w:multiLevelType w:val="hybridMultilevel"/>
    <w:tmpl w:val="5E4016D4"/>
    <w:lvl w:ilvl="0" w:tplc="8BDA9E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76637826"/>
    <w:multiLevelType w:val="hybridMultilevel"/>
    <w:tmpl w:val="3F061B92"/>
    <w:lvl w:ilvl="0" w:tplc="0409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nsid w:val="7DD40DAE"/>
    <w:multiLevelType w:val="hybridMultilevel"/>
    <w:tmpl w:val="DCFC7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6"/>
  </w:num>
  <w:num w:numId="4">
    <w:abstractNumId w:val="10"/>
  </w:num>
  <w:num w:numId="5">
    <w:abstractNumId w:val="15"/>
  </w:num>
  <w:num w:numId="6">
    <w:abstractNumId w:val="5"/>
  </w:num>
  <w:num w:numId="7">
    <w:abstractNumId w:val="2"/>
  </w:num>
  <w:num w:numId="8">
    <w:abstractNumId w:val="6"/>
  </w:num>
  <w:num w:numId="9">
    <w:abstractNumId w:val="3"/>
  </w:num>
  <w:num w:numId="10">
    <w:abstractNumId w:val="8"/>
  </w:num>
  <w:num w:numId="11">
    <w:abstractNumId w:val="12"/>
  </w:num>
  <w:num w:numId="12">
    <w:abstractNumId w:val="11"/>
  </w:num>
  <w:num w:numId="13">
    <w:abstractNumId w:val="7"/>
  </w:num>
  <w:num w:numId="14">
    <w:abstractNumId w:val="13"/>
  </w:num>
  <w:num w:numId="15">
    <w:abstractNumId w:val="1"/>
  </w:num>
  <w:num w:numId="16">
    <w:abstractNumId w:val="9"/>
  </w:num>
  <w:num w:numId="1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81"/>
    <w:rsid w:val="00003F79"/>
    <w:rsid w:val="00010683"/>
    <w:rsid w:val="000129F2"/>
    <w:rsid w:val="00023CE2"/>
    <w:rsid w:val="00035103"/>
    <w:rsid w:val="000356F8"/>
    <w:rsid w:val="00064107"/>
    <w:rsid w:val="0008520E"/>
    <w:rsid w:val="00094155"/>
    <w:rsid w:val="00094C38"/>
    <w:rsid w:val="000B0CE1"/>
    <w:rsid w:val="000B203A"/>
    <w:rsid w:val="000B244A"/>
    <w:rsid w:val="000C1C4B"/>
    <w:rsid w:val="000C7885"/>
    <w:rsid w:val="000D0581"/>
    <w:rsid w:val="000E07B9"/>
    <w:rsid w:val="001044ED"/>
    <w:rsid w:val="00116C59"/>
    <w:rsid w:val="00117C1B"/>
    <w:rsid w:val="0014494E"/>
    <w:rsid w:val="001504D6"/>
    <w:rsid w:val="001612D8"/>
    <w:rsid w:val="00163A6B"/>
    <w:rsid w:val="00173F44"/>
    <w:rsid w:val="0018120F"/>
    <w:rsid w:val="00195C10"/>
    <w:rsid w:val="001A0CE7"/>
    <w:rsid w:val="001B2B88"/>
    <w:rsid w:val="001E0ADD"/>
    <w:rsid w:val="00200F30"/>
    <w:rsid w:val="00225461"/>
    <w:rsid w:val="00235861"/>
    <w:rsid w:val="0026005E"/>
    <w:rsid w:val="002D4520"/>
    <w:rsid w:val="002E61B4"/>
    <w:rsid w:val="002E72F1"/>
    <w:rsid w:val="003051B5"/>
    <w:rsid w:val="003174CC"/>
    <w:rsid w:val="00354E6A"/>
    <w:rsid w:val="00370E10"/>
    <w:rsid w:val="00375F91"/>
    <w:rsid w:val="00393C2B"/>
    <w:rsid w:val="003B24D6"/>
    <w:rsid w:val="003B28AD"/>
    <w:rsid w:val="003C3B8C"/>
    <w:rsid w:val="003C5B97"/>
    <w:rsid w:val="003E3535"/>
    <w:rsid w:val="004018FB"/>
    <w:rsid w:val="0041303C"/>
    <w:rsid w:val="00413163"/>
    <w:rsid w:val="00425703"/>
    <w:rsid w:val="00425810"/>
    <w:rsid w:val="004277D8"/>
    <w:rsid w:val="00427968"/>
    <w:rsid w:val="00442D02"/>
    <w:rsid w:val="0044615A"/>
    <w:rsid w:val="004603BE"/>
    <w:rsid w:val="00463EB7"/>
    <w:rsid w:val="00480812"/>
    <w:rsid w:val="00495040"/>
    <w:rsid w:val="00496EF7"/>
    <w:rsid w:val="004A3E4C"/>
    <w:rsid w:val="004B0852"/>
    <w:rsid w:val="004B2301"/>
    <w:rsid w:val="004B7148"/>
    <w:rsid w:val="004C2A6B"/>
    <w:rsid w:val="004C43DB"/>
    <w:rsid w:val="004D7920"/>
    <w:rsid w:val="004F2C11"/>
    <w:rsid w:val="004F508C"/>
    <w:rsid w:val="004F5F60"/>
    <w:rsid w:val="00503416"/>
    <w:rsid w:val="005318E4"/>
    <w:rsid w:val="005422CD"/>
    <w:rsid w:val="00543FE2"/>
    <w:rsid w:val="005463E4"/>
    <w:rsid w:val="00583CB2"/>
    <w:rsid w:val="005B2AB0"/>
    <w:rsid w:val="005C1D4C"/>
    <w:rsid w:val="005D0127"/>
    <w:rsid w:val="005E6605"/>
    <w:rsid w:val="005E6FC3"/>
    <w:rsid w:val="005F40AF"/>
    <w:rsid w:val="00612688"/>
    <w:rsid w:val="00616942"/>
    <w:rsid w:val="00622E91"/>
    <w:rsid w:val="0062576C"/>
    <w:rsid w:val="006619EC"/>
    <w:rsid w:val="006651F6"/>
    <w:rsid w:val="00684434"/>
    <w:rsid w:val="006D13B1"/>
    <w:rsid w:val="006D4658"/>
    <w:rsid w:val="007054D8"/>
    <w:rsid w:val="0071042E"/>
    <w:rsid w:val="00730935"/>
    <w:rsid w:val="00735B11"/>
    <w:rsid w:val="00753FC1"/>
    <w:rsid w:val="00792663"/>
    <w:rsid w:val="007A618A"/>
    <w:rsid w:val="007B4B3F"/>
    <w:rsid w:val="007D34FB"/>
    <w:rsid w:val="00800C76"/>
    <w:rsid w:val="0081194C"/>
    <w:rsid w:val="008146F9"/>
    <w:rsid w:val="008317A7"/>
    <w:rsid w:val="0086264A"/>
    <w:rsid w:val="0087684B"/>
    <w:rsid w:val="00884EAF"/>
    <w:rsid w:val="0089020C"/>
    <w:rsid w:val="00890A34"/>
    <w:rsid w:val="00891377"/>
    <w:rsid w:val="008A4F0B"/>
    <w:rsid w:val="008B0D55"/>
    <w:rsid w:val="008B7BE7"/>
    <w:rsid w:val="00946073"/>
    <w:rsid w:val="00963E93"/>
    <w:rsid w:val="00973333"/>
    <w:rsid w:val="009734DF"/>
    <w:rsid w:val="0099684E"/>
    <w:rsid w:val="009B2CB8"/>
    <w:rsid w:val="009B3218"/>
    <w:rsid w:val="009C315E"/>
    <w:rsid w:val="009E0FAE"/>
    <w:rsid w:val="009F20A2"/>
    <w:rsid w:val="009F227E"/>
    <w:rsid w:val="009F4D6F"/>
    <w:rsid w:val="00A03C1F"/>
    <w:rsid w:val="00A323E3"/>
    <w:rsid w:val="00A363A7"/>
    <w:rsid w:val="00A404FB"/>
    <w:rsid w:val="00A6382C"/>
    <w:rsid w:val="00A74490"/>
    <w:rsid w:val="00A800E9"/>
    <w:rsid w:val="00A82966"/>
    <w:rsid w:val="00A82BCE"/>
    <w:rsid w:val="00A87FE0"/>
    <w:rsid w:val="00AA6982"/>
    <w:rsid w:val="00AC1D56"/>
    <w:rsid w:val="00AC2D9F"/>
    <w:rsid w:val="00AD1039"/>
    <w:rsid w:val="00AE1B21"/>
    <w:rsid w:val="00AE471D"/>
    <w:rsid w:val="00AF58DE"/>
    <w:rsid w:val="00AF5A92"/>
    <w:rsid w:val="00B02830"/>
    <w:rsid w:val="00B64234"/>
    <w:rsid w:val="00B849A1"/>
    <w:rsid w:val="00BB75CD"/>
    <w:rsid w:val="00BD3D25"/>
    <w:rsid w:val="00BF06F1"/>
    <w:rsid w:val="00BF60FA"/>
    <w:rsid w:val="00C107D4"/>
    <w:rsid w:val="00C91D3F"/>
    <w:rsid w:val="00CA4117"/>
    <w:rsid w:val="00CB0070"/>
    <w:rsid w:val="00CC0BCF"/>
    <w:rsid w:val="00CC3936"/>
    <w:rsid w:val="00CC5CAB"/>
    <w:rsid w:val="00CD3865"/>
    <w:rsid w:val="00CD7F74"/>
    <w:rsid w:val="00CF2CAA"/>
    <w:rsid w:val="00D03964"/>
    <w:rsid w:val="00D178F2"/>
    <w:rsid w:val="00D30DC0"/>
    <w:rsid w:val="00D4334D"/>
    <w:rsid w:val="00D63700"/>
    <w:rsid w:val="00D675C6"/>
    <w:rsid w:val="00DB37C5"/>
    <w:rsid w:val="00DB6082"/>
    <w:rsid w:val="00DB6C0E"/>
    <w:rsid w:val="00DC195E"/>
    <w:rsid w:val="00DD3A9D"/>
    <w:rsid w:val="00DD5CA7"/>
    <w:rsid w:val="00DD67CE"/>
    <w:rsid w:val="00DF4176"/>
    <w:rsid w:val="00E218D8"/>
    <w:rsid w:val="00E27D28"/>
    <w:rsid w:val="00E37904"/>
    <w:rsid w:val="00E45D58"/>
    <w:rsid w:val="00E46146"/>
    <w:rsid w:val="00E51D15"/>
    <w:rsid w:val="00E728D5"/>
    <w:rsid w:val="00EA21C6"/>
    <w:rsid w:val="00EB58BE"/>
    <w:rsid w:val="00ED1BE2"/>
    <w:rsid w:val="00F163E7"/>
    <w:rsid w:val="00F170E6"/>
    <w:rsid w:val="00F22977"/>
    <w:rsid w:val="00F37DDE"/>
    <w:rsid w:val="00F40483"/>
    <w:rsid w:val="00F42DF9"/>
    <w:rsid w:val="00F45BA1"/>
    <w:rsid w:val="00F54C97"/>
    <w:rsid w:val="00F64251"/>
    <w:rsid w:val="00F656AB"/>
    <w:rsid w:val="00F7665C"/>
    <w:rsid w:val="00F90362"/>
    <w:rsid w:val="00F974FE"/>
    <w:rsid w:val="00FA3707"/>
    <w:rsid w:val="00FE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518F"/>
  <w15:chartTrackingRefBased/>
  <w15:docId w15:val="{E8E2AD40-43BE-4AF8-858D-B051E3E0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2D8"/>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3F79"/>
    <w:pPr>
      <w:ind w:left="720"/>
      <w:contextualSpacing/>
    </w:pPr>
  </w:style>
  <w:style w:type="paragraph" w:styleId="Textedebulles">
    <w:name w:val="Balloon Text"/>
    <w:basedOn w:val="Normal"/>
    <w:link w:val="TextedebullesCar"/>
    <w:uiPriority w:val="99"/>
    <w:semiHidden/>
    <w:unhideWhenUsed/>
    <w:rsid w:val="007309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0935"/>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05711">
      <w:bodyDiv w:val="1"/>
      <w:marLeft w:val="0"/>
      <w:marRight w:val="0"/>
      <w:marTop w:val="0"/>
      <w:marBottom w:val="0"/>
      <w:divBdr>
        <w:top w:val="none" w:sz="0" w:space="0" w:color="auto"/>
        <w:left w:val="none" w:sz="0" w:space="0" w:color="auto"/>
        <w:bottom w:val="none" w:sz="0" w:space="0" w:color="auto"/>
        <w:right w:val="none" w:sz="0" w:space="0" w:color="auto"/>
      </w:divBdr>
      <w:divsChild>
        <w:div w:id="279650515">
          <w:marLeft w:val="0"/>
          <w:marRight w:val="0"/>
          <w:marTop w:val="0"/>
          <w:marBottom w:val="0"/>
          <w:divBdr>
            <w:top w:val="none" w:sz="0" w:space="0" w:color="auto"/>
            <w:left w:val="none" w:sz="0" w:space="0" w:color="auto"/>
            <w:bottom w:val="none" w:sz="0" w:space="0" w:color="auto"/>
            <w:right w:val="none" w:sz="0" w:space="0" w:color="auto"/>
          </w:divBdr>
        </w:div>
      </w:divsChild>
    </w:div>
    <w:div w:id="2049328477">
      <w:bodyDiv w:val="1"/>
      <w:marLeft w:val="0"/>
      <w:marRight w:val="0"/>
      <w:marTop w:val="0"/>
      <w:marBottom w:val="0"/>
      <w:divBdr>
        <w:top w:val="none" w:sz="0" w:space="0" w:color="auto"/>
        <w:left w:val="none" w:sz="0" w:space="0" w:color="auto"/>
        <w:bottom w:val="none" w:sz="0" w:space="0" w:color="auto"/>
        <w:right w:val="none" w:sz="0" w:space="0" w:color="auto"/>
      </w:divBdr>
      <w:divsChild>
        <w:div w:id="612253872">
          <w:marLeft w:val="0"/>
          <w:marRight w:val="0"/>
          <w:marTop w:val="150"/>
          <w:marBottom w:val="150"/>
          <w:divBdr>
            <w:top w:val="none" w:sz="0" w:space="0" w:color="auto"/>
            <w:left w:val="none" w:sz="0" w:space="0" w:color="auto"/>
            <w:bottom w:val="none" w:sz="0" w:space="0" w:color="auto"/>
            <w:right w:val="none" w:sz="0" w:space="0" w:color="auto"/>
          </w:divBdr>
          <w:divsChild>
            <w:div w:id="854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803F7-1FED-48C3-977D-CF7E4B70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4</Pages>
  <Words>1543</Words>
  <Characters>8490</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Lissanou</dc:creator>
  <cp:keywords/>
  <dc:description/>
  <cp:lastModifiedBy>Windows User</cp:lastModifiedBy>
  <cp:revision>183</cp:revision>
  <dcterms:created xsi:type="dcterms:W3CDTF">2023-10-03T11:11:00Z</dcterms:created>
  <dcterms:modified xsi:type="dcterms:W3CDTF">2023-10-18T11:35:00Z</dcterms:modified>
</cp:coreProperties>
</file>