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968782" w:displacedByCustomXml="next"/>
    <w:sdt>
      <w:sdtPr>
        <w:rPr>
          <w:rFonts w:ascii="Quattrocento Sans" w:hAnsi="Quattrocento Sans"/>
          <w:sz w:val="28"/>
          <w:szCs w:val="28"/>
        </w:rPr>
        <w:tag w:val="goog_rdk_1"/>
        <w:id w:val="1364322745"/>
      </w:sdtPr>
      <w:sdtContent>
        <w:p w14:paraId="00000001" w14:textId="1B9B6E73" w:rsidR="00340ECE" w:rsidRPr="00786994" w:rsidRDefault="00000000">
          <w:pPr>
            <w:jc w:val="center"/>
            <w:rPr>
              <w:rFonts w:ascii="Quattrocento Sans" w:eastAsia="Quattrocento Sans" w:hAnsi="Quattrocento Sans" w:cs="Quattrocento Sans"/>
              <w:strike/>
              <w:sz w:val="28"/>
              <w:szCs w:val="28"/>
              <w:rPrChange w:id="1" w:author="Windows User" w:date="2023-10-18T09:45:00Z">
                <w:rPr>
                  <w:rFonts w:ascii="Quattrocento Sans" w:eastAsia="Quattrocento Sans" w:hAnsi="Quattrocento Sans" w:cs="Quattrocento Sans"/>
                  <w:sz w:val="28"/>
                  <w:szCs w:val="28"/>
                </w:rPr>
              </w:rPrChange>
            </w:rPr>
          </w:pPr>
          <w:r w:rsidRPr="00786994">
            <w:rPr>
              <w:rFonts w:ascii="Quattrocento Sans" w:eastAsia="Quattrocento Sans" w:hAnsi="Quattrocento Sans" w:cs="Quattrocento Sans"/>
              <w:b/>
              <w:sz w:val="28"/>
              <w:szCs w:val="28"/>
            </w:rPr>
            <w:t>Présentation de soutenance</w:t>
          </w:r>
          <w:sdt>
            <w:sdtPr>
              <w:rPr>
                <w:rFonts w:ascii="Quattrocento Sans" w:hAnsi="Quattrocento Sans"/>
                <w:sz w:val="28"/>
                <w:szCs w:val="28"/>
              </w:rPr>
              <w:tag w:val="goog_rdk_0"/>
              <w:id w:val="1811899657"/>
              <w:showingPlcHdr/>
            </w:sdtPr>
            <w:sdtContent>
              <w:r w:rsidR="00337C02" w:rsidRPr="00786994">
                <w:rPr>
                  <w:rFonts w:ascii="Quattrocento Sans" w:hAnsi="Quattrocento Sans"/>
                  <w:sz w:val="28"/>
                  <w:szCs w:val="28"/>
                </w:rPr>
                <w:t xml:space="preserve">     </w:t>
              </w:r>
            </w:sdtContent>
          </w:sdt>
        </w:p>
      </w:sdtContent>
    </w:sdt>
    <w:p w14:paraId="00000002" w14:textId="77777777"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Excellence monsieur le président du jury, honorables membres du jury</w:t>
      </w:r>
    </w:p>
    <w:p w14:paraId="5E8FF63B" w14:textId="767553E3" w:rsidR="00F174B2"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 xml:space="preserve">Je </w:t>
      </w:r>
      <w:sdt>
        <w:sdtPr>
          <w:rPr>
            <w:rFonts w:ascii="Quattrocento Sans" w:hAnsi="Quattrocento Sans"/>
            <w:sz w:val="28"/>
            <w:szCs w:val="28"/>
          </w:rPr>
          <w:tag w:val="goog_rdk_2"/>
          <w:id w:val="-825668413"/>
        </w:sdtPr>
        <w:sdtContent>
          <w:ins w:id="2" w:author="Windows User" w:date="2023-10-18T09:47:00Z">
            <w:r w:rsidRPr="00786994">
              <w:rPr>
                <w:rFonts w:ascii="Quattrocento Sans" w:eastAsia="Quattrocento Sans" w:hAnsi="Quattrocento Sans" w:cs="Quattrocento Sans"/>
                <w:sz w:val="28"/>
                <w:szCs w:val="28"/>
              </w:rPr>
              <w:t xml:space="preserve">me présente, </w:t>
            </w:r>
          </w:ins>
        </w:sdtContent>
      </w:sdt>
      <w:r w:rsidRPr="00786994">
        <w:rPr>
          <w:rFonts w:ascii="Quattrocento Sans" w:eastAsia="Quattrocento Sans" w:hAnsi="Quattrocento Sans" w:cs="Quattrocento Sans"/>
          <w:sz w:val="28"/>
          <w:szCs w:val="28"/>
        </w:rPr>
        <w:t>Sergio LISSANOU, étudiant en troisième année de Génie Logiciel</w:t>
      </w:r>
      <w:sdt>
        <w:sdtPr>
          <w:rPr>
            <w:rFonts w:ascii="Quattrocento Sans" w:hAnsi="Quattrocento Sans"/>
            <w:sz w:val="28"/>
            <w:szCs w:val="28"/>
          </w:rPr>
          <w:tag w:val="goog_rdk_3"/>
          <w:id w:val="384606657"/>
        </w:sdtPr>
        <w:sdtContent>
          <w:ins w:id="3" w:author="Windows User" w:date="2023-10-18T09:48:00Z">
            <w:r w:rsidRPr="00786994">
              <w:rPr>
                <w:rFonts w:ascii="Quattrocento Sans" w:eastAsia="Quattrocento Sans" w:hAnsi="Quattrocento Sans" w:cs="Quattrocento Sans"/>
                <w:sz w:val="28"/>
                <w:szCs w:val="28"/>
              </w:rPr>
              <w:t xml:space="preserve">. </w:t>
            </w:r>
          </w:ins>
        </w:sdtContent>
      </w:sdt>
      <w:r w:rsidRPr="00786994">
        <w:rPr>
          <w:rFonts w:ascii="Quattrocento Sans" w:eastAsia="Quattrocento Sans" w:hAnsi="Quattrocento Sans" w:cs="Quattrocento Sans"/>
          <w:sz w:val="28"/>
          <w:szCs w:val="28"/>
        </w:rPr>
        <w:t xml:space="preserve"> </w:t>
      </w:r>
      <w:sdt>
        <w:sdtPr>
          <w:rPr>
            <w:rFonts w:ascii="Quattrocento Sans" w:hAnsi="Quattrocento Sans"/>
            <w:sz w:val="28"/>
            <w:szCs w:val="28"/>
          </w:rPr>
          <w:tag w:val="goog_rdk_4"/>
          <w:id w:val="-895357940"/>
        </w:sdtPr>
        <w:sdtContent>
          <w:ins w:id="4" w:author="Windows User" w:date="2023-10-18T09:49:00Z">
            <w:r w:rsidRPr="00786994">
              <w:rPr>
                <w:rFonts w:ascii="Quattrocento Sans" w:eastAsia="Quattrocento Sans" w:hAnsi="Quattrocento Sans" w:cs="Quattrocento Sans"/>
                <w:sz w:val="28"/>
                <w:szCs w:val="28"/>
              </w:rPr>
              <w:t>C'est un honneur pour nous d'être ici ce matin pour vous présenter notre projet de mémoire qui p</w:t>
            </w:r>
          </w:ins>
          <w:r w:rsidR="008D0890">
            <w:rPr>
              <w:rFonts w:ascii="Quattrocento Sans" w:eastAsia="Quattrocento Sans" w:hAnsi="Quattrocento Sans" w:cs="Quattrocento Sans"/>
              <w:sz w:val="28"/>
              <w:szCs w:val="28"/>
            </w:rPr>
            <w:t>orte</w:t>
          </w:r>
        </w:sdtContent>
      </w:sdt>
      <w:r w:rsidRPr="00786994">
        <w:rPr>
          <w:rFonts w:ascii="Quattrocento Sans" w:eastAsia="Quattrocento Sans" w:hAnsi="Quattrocento Sans" w:cs="Quattrocento Sans"/>
          <w:sz w:val="28"/>
          <w:szCs w:val="28"/>
        </w:rPr>
        <w:t xml:space="preserve"> sur le thème </w:t>
      </w:r>
      <w:sdt>
        <w:sdtPr>
          <w:rPr>
            <w:rFonts w:ascii="Quattrocento Sans" w:hAnsi="Quattrocento Sans"/>
            <w:sz w:val="28"/>
            <w:szCs w:val="28"/>
          </w:rPr>
          <w:tag w:val="goog_rdk_5"/>
          <w:id w:val="-489030324"/>
        </w:sdtPr>
        <w:sdtContent>
          <w:ins w:id="5" w:author="Windows User" w:date="2023-10-18T09:49:00Z">
            <w:r w:rsidRPr="00786994">
              <w:rPr>
                <w:rFonts w:ascii="Quattrocento Sans" w:eastAsia="Quattrocento Sans" w:hAnsi="Quattrocento Sans" w:cs="Quattrocento Sans"/>
                <w:sz w:val="28"/>
                <w:szCs w:val="28"/>
              </w:rPr>
              <w:t xml:space="preserve">du </w:t>
            </w:r>
          </w:ins>
        </w:sdtContent>
      </w:sdt>
      <w:r w:rsidRPr="00786994">
        <w:rPr>
          <w:rFonts w:ascii="Quattrocento Sans" w:eastAsia="Quattrocento Sans" w:hAnsi="Quattrocento Sans" w:cs="Quattrocento Sans"/>
          <w:sz w:val="28"/>
          <w:szCs w:val="28"/>
        </w:rPr>
        <w:t>Développement d’une plateforme web de gestion et de suivi des projets de thèse des doctorants de l’UAC.</w:t>
      </w:r>
      <w:r w:rsidR="00F174B2">
        <w:rPr>
          <w:rFonts w:ascii="Quattrocento Sans" w:eastAsia="Quattrocento Sans" w:hAnsi="Quattrocento Sans" w:cs="Quattrocento Sans"/>
          <w:sz w:val="28"/>
          <w:szCs w:val="28"/>
        </w:rPr>
        <w:t xml:space="preserve"> À travers cette présentation, nous explorerons les différentes étapes</w:t>
      </w:r>
      <w:r w:rsidR="001231B3">
        <w:rPr>
          <w:rFonts w:ascii="Quattrocento Sans" w:eastAsia="Quattrocento Sans" w:hAnsi="Quattrocento Sans" w:cs="Quattrocento Sans"/>
          <w:sz w:val="28"/>
          <w:szCs w:val="28"/>
        </w:rPr>
        <w:t xml:space="preserve"> de la conception et de la réalisation de notre application</w:t>
      </w:r>
      <w:r w:rsidR="00684D5F">
        <w:rPr>
          <w:rFonts w:ascii="Quattrocento Sans" w:eastAsia="Quattrocento Sans" w:hAnsi="Quattrocento Sans" w:cs="Quattrocento Sans"/>
          <w:sz w:val="28"/>
          <w:szCs w:val="28"/>
        </w:rPr>
        <w:t xml:space="preserve">, </w:t>
      </w:r>
      <w:r w:rsidR="001948BB">
        <w:rPr>
          <w:rFonts w:ascii="Quattrocento Sans" w:eastAsia="Quattrocento Sans" w:hAnsi="Quattrocento Sans" w:cs="Quattrocento Sans"/>
          <w:sz w:val="28"/>
          <w:szCs w:val="28"/>
        </w:rPr>
        <w:t>de l’introduction aux perspectives</w:t>
      </w:r>
      <w:r w:rsidR="0021363E">
        <w:rPr>
          <w:rFonts w:ascii="Quattrocento Sans" w:eastAsia="Quattrocento Sans" w:hAnsi="Quattrocento Sans" w:cs="Quattrocento Sans"/>
          <w:sz w:val="28"/>
          <w:szCs w:val="28"/>
        </w:rPr>
        <w:t>.</w:t>
      </w:r>
    </w:p>
    <w:p w14:paraId="00000004" w14:textId="77777777"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7"/>
          <w:id w:val="-1449086310"/>
        </w:sdtPr>
        <w:sdtContent>
          <w:ins w:id="6" w:author="Windows User" w:date="2023-10-18T09:50:00Z">
            <w:r w:rsidRPr="00786994">
              <w:rPr>
                <w:rFonts w:ascii="Quattrocento Sans" w:eastAsia="Quattrocento Sans" w:hAnsi="Quattrocento Sans" w:cs="Quattrocento Sans"/>
                <w:sz w:val="28"/>
                <w:szCs w:val="28"/>
              </w:rPr>
              <w:t>Permettez-moi maintenant d'introduire notre thème en soulignant son contexte et son importance.</w:t>
            </w:r>
          </w:ins>
        </w:sdtContent>
      </w:sdt>
    </w:p>
    <w:p w14:paraId="00000005" w14:textId="1F2C0B4A" w:rsidR="00340ECE" w:rsidRPr="00F06643" w:rsidRDefault="00000000">
      <w:pPr>
        <w:rPr>
          <w:rFonts w:ascii="Quattrocento Sans" w:hAnsi="Quattrocento Sans"/>
          <w:sz w:val="28"/>
          <w:szCs w:val="28"/>
        </w:rPr>
      </w:pPr>
      <w:r w:rsidRPr="00786994">
        <w:rPr>
          <w:rFonts w:ascii="Quattrocento Sans" w:eastAsia="Quattrocento Sans" w:hAnsi="Quattrocento Sans" w:cs="Quattrocento Sans"/>
          <w:sz w:val="28"/>
          <w:szCs w:val="28"/>
        </w:rPr>
        <w:t xml:space="preserve">Aujourd’hui, nous </w:t>
      </w:r>
      <w:sdt>
        <w:sdtPr>
          <w:rPr>
            <w:rFonts w:ascii="Quattrocento Sans" w:hAnsi="Quattrocento Sans"/>
            <w:sz w:val="28"/>
            <w:szCs w:val="28"/>
          </w:rPr>
          <w:tag w:val="goog_rdk_8"/>
          <w:id w:val="790095118"/>
        </w:sdtPr>
        <w:sdtContent>
          <w:ins w:id="7" w:author="Windows User" w:date="2023-10-18T09:52:00Z">
            <w:r w:rsidRPr="00786994">
              <w:rPr>
                <w:rFonts w:ascii="Quattrocento Sans" w:eastAsia="Quattrocento Sans" w:hAnsi="Quattrocento Sans" w:cs="Quattrocento Sans"/>
                <w:sz w:val="28"/>
                <w:szCs w:val="28"/>
              </w:rPr>
              <w:t xml:space="preserve">assistons à une véritable révolution numérique qui touche de nombreux secteurs, y compris l’enseignement supérieur. Les technologies de l'information et de la communication transforment la manière dont l'apprentissage et la recherche sont abordés. </w:t>
            </w:r>
          </w:ins>
        </w:sdtContent>
      </w:sdt>
      <w:sdt>
        <w:sdtPr>
          <w:rPr>
            <w:rFonts w:ascii="Quattrocento Sans" w:hAnsi="Quattrocento Sans"/>
            <w:sz w:val="28"/>
            <w:szCs w:val="28"/>
          </w:rPr>
          <w:tag w:val="goog_rdk_9"/>
          <w:id w:val="-1381779449"/>
        </w:sdtPr>
        <w:sdtContent>
          <w:ins w:id="8" w:author="Windows User" w:date="2023-10-18T09:55:00Z">
            <w:r w:rsidRPr="00786994">
              <w:rPr>
                <w:rFonts w:ascii="Quattrocento Sans" w:eastAsia="Quattrocento Sans" w:hAnsi="Quattrocento Sans" w:cs="Quattrocento Sans"/>
                <w:sz w:val="28"/>
                <w:szCs w:val="28"/>
              </w:rPr>
              <w:t xml:space="preserve">Cela nous amène naturellement à </w:t>
            </w:r>
          </w:ins>
        </w:sdtContent>
      </w:sdt>
      <w:sdt>
        <w:sdtPr>
          <w:rPr>
            <w:rFonts w:ascii="Quattrocento Sans" w:hAnsi="Quattrocento Sans"/>
            <w:sz w:val="28"/>
            <w:szCs w:val="28"/>
          </w:rPr>
          <w:tag w:val="goog_rdk_10"/>
          <w:id w:val="1305353147"/>
        </w:sdtPr>
        <w:sdtContent>
          <w:ins w:id="9" w:author="Windows User" w:date="2023-10-18T09:55:00Z">
            <w:r w:rsidRPr="00786994">
              <w:rPr>
                <w:rFonts w:ascii="Quattrocento Sans" w:eastAsia="Quattrocento Sans" w:hAnsi="Quattrocento Sans" w:cs="Quattrocento Sans"/>
                <w:sz w:val="28"/>
                <w:szCs w:val="28"/>
              </w:rPr>
              <w:t>l</w:t>
            </w:r>
          </w:ins>
        </w:sdtContent>
      </w:sdt>
      <w:r w:rsidRPr="00786994">
        <w:rPr>
          <w:rFonts w:ascii="Quattrocento Sans" w:eastAsia="Quattrocento Sans" w:hAnsi="Quattrocento Sans" w:cs="Quattrocento Sans"/>
          <w:sz w:val="28"/>
          <w:szCs w:val="28"/>
        </w:rPr>
        <w:t xml:space="preserve">’UAC </w:t>
      </w:r>
      <w:sdt>
        <w:sdtPr>
          <w:rPr>
            <w:rFonts w:ascii="Quattrocento Sans" w:hAnsi="Quattrocento Sans"/>
            <w:sz w:val="28"/>
            <w:szCs w:val="28"/>
          </w:rPr>
          <w:tag w:val="goog_rdk_11"/>
          <w:id w:val="503402790"/>
        </w:sdtPr>
        <w:sdtContent>
          <w:ins w:id="10" w:author="Windows User" w:date="2023-10-18T09:55:00Z">
            <w:r w:rsidRPr="00786994">
              <w:rPr>
                <w:rFonts w:ascii="Quattrocento Sans" w:eastAsia="Quattrocento Sans" w:hAnsi="Quattrocento Sans" w:cs="Quattrocento Sans"/>
                <w:sz w:val="28"/>
                <w:szCs w:val="28"/>
              </w:rPr>
              <w:t xml:space="preserve">qui </w:t>
            </w:r>
          </w:ins>
          <w:r w:rsidR="008D0890">
            <w:rPr>
              <w:rFonts w:ascii="Quattrocento Sans" w:eastAsia="Quattrocento Sans" w:hAnsi="Quattrocento Sans" w:cs="Quattrocento Sans"/>
              <w:sz w:val="28"/>
              <w:szCs w:val="28"/>
            </w:rPr>
            <w:t>propose</w:t>
          </w:r>
          <w:r w:rsidR="0046638A">
            <w:rPr>
              <w:rFonts w:ascii="Quattrocento Sans" w:eastAsia="Quattrocento Sans" w:hAnsi="Quattrocento Sans" w:cs="Quattrocento Sans"/>
              <w:sz w:val="28"/>
              <w:szCs w:val="28"/>
            </w:rPr>
            <w:t xml:space="preserve"> </w:t>
          </w:r>
          <w:ins w:id="11" w:author="Windows User" w:date="2023-10-18T09:55:00Z">
            <w:r w:rsidRPr="00786994">
              <w:rPr>
                <w:rFonts w:ascii="Quattrocento Sans" w:eastAsia="Quattrocento Sans" w:hAnsi="Quattrocento Sans" w:cs="Quattrocento Sans"/>
                <w:sz w:val="28"/>
                <w:szCs w:val="28"/>
              </w:rPr>
              <w:t>de</w:t>
            </w:r>
          </w:ins>
          <w:r w:rsidR="0046638A">
            <w:rPr>
              <w:rFonts w:ascii="Quattrocento Sans" w:eastAsia="Quattrocento Sans" w:hAnsi="Quattrocento Sans" w:cs="Quattrocento Sans"/>
              <w:sz w:val="28"/>
              <w:szCs w:val="28"/>
            </w:rPr>
            <w:t>s</w:t>
          </w:r>
          <w:ins w:id="12" w:author="Windows User" w:date="2023-10-18T09:55:00Z">
            <w:r w:rsidRPr="00786994">
              <w:rPr>
                <w:rFonts w:ascii="Quattrocento Sans" w:eastAsia="Quattrocento Sans" w:hAnsi="Quattrocento Sans" w:cs="Quattrocento Sans"/>
                <w:sz w:val="28"/>
                <w:szCs w:val="28"/>
              </w:rPr>
              <w:t xml:space="preserve"> programmes de doctorat dans divers domaines, </w:t>
            </w:r>
          </w:ins>
          <w:r w:rsidR="006A5F1C">
            <w:rPr>
              <w:rFonts w:ascii="Quattrocento Sans" w:eastAsia="Quattrocento Sans" w:hAnsi="Quattrocento Sans" w:cs="Quattrocento Sans"/>
              <w:sz w:val="28"/>
              <w:szCs w:val="28"/>
            </w:rPr>
            <w:t xml:space="preserve">en </w:t>
          </w:r>
        </w:sdtContent>
      </w:sdt>
      <w:r w:rsidRPr="00786994">
        <w:rPr>
          <w:rFonts w:ascii="Quattrocento Sans" w:eastAsia="Quattrocento Sans" w:hAnsi="Quattrocento Sans" w:cs="Quattrocento Sans"/>
          <w:sz w:val="28"/>
          <w:szCs w:val="28"/>
        </w:rPr>
        <w:t xml:space="preserve">offrant aux étudiants qui aspirent à une carrière </w:t>
      </w:r>
      <w:sdt>
        <w:sdtPr>
          <w:rPr>
            <w:rFonts w:ascii="Quattrocento Sans" w:hAnsi="Quattrocento Sans"/>
            <w:sz w:val="28"/>
            <w:szCs w:val="28"/>
          </w:rPr>
          <w:tag w:val="goog_rdk_13"/>
          <w:id w:val="-767627156"/>
        </w:sdtPr>
        <w:sdtContent>
          <w:ins w:id="13" w:author="Windows User" w:date="2023-10-18T09:58:00Z">
            <w:r w:rsidRPr="00786994">
              <w:rPr>
                <w:rFonts w:ascii="Quattrocento Sans" w:eastAsia="Quattrocento Sans" w:hAnsi="Quattrocento Sans" w:cs="Quattrocento Sans"/>
                <w:sz w:val="28"/>
                <w:szCs w:val="28"/>
              </w:rPr>
              <w:t>académique</w:t>
            </w:r>
          </w:ins>
          <w:r w:rsidR="006A5F1C">
            <w:rPr>
              <w:rFonts w:ascii="Quattrocento Sans" w:eastAsia="Quattrocento Sans" w:hAnsi="Quattrocento Sans" w:cs="Quattrocento Sans"/>
              <w:sz w:val="28"/>
              <w:szCs w:val="28"/>
            </w:rPr>
            <w:t xml:space="preserve"> </w:t>
          </w:r>
          <w:r w:rsidR="006A5F1C" w:rsidRPr="00786994">
            <w:rPr>
              <w:rFonts w:ascii="Quattrocento Sans" w:eastAsia="Quattrocento Sans" w:hAnsi="Quattrocento Sans" w:cs="Quattrocento Sans"/>
              <w:sz w:val="28"/>
              <w:szCs w:val="28"/>
            </w:rPr>
            <w:t>des formations</w:t>
          </w:r>
          <w:ins w:id="14" w:author="Windows User" w:date="2023-10-18T09:58:00Z">
            <w:r w:rsidRPr="00786994">
              <w:rPr>
                <w:rFonts w:ascii="Quattrocento Sans" w:eastAsia="Quattrocento Sans" w:hAnsi="Quattrocento Sans" w:cs="Quattrocento Sans"/>
                <w:sz w:val="28"/>
                <w:szCs w:val="28"/>
              </w:rPr>
              <w:t xml:space="preserve">. </w:t>
            </w:r>
          </w:ins>
        </w:sdtContent>
      </w:sdt>
      <w:r w:rsidRPr="00786994">
        <w:rPr>
          <w:rFonts w:ascii="Quattrocento Sans" w:eastAsia="Quattrocento Sans" w:hAnsi="Quattrocento Sans" w:cs="Quattrocento Sans"/>
          <w:sz w:val="28"/>
          <w:szCs w:val="28"/>
        </w:rPr>
        <w:t>Ces</w:t>
      </w:r>
      <w:sdt>
        <w:sdtPr>
          <w:rPr>
            <w:rFonts w:ascii="Quattrocento Sans" w:hAnsi="Quattrocento Sans"/>
            <w:sz w:val="28"/>
            <w:szCs w:val="28"/>
          </w:rPr>
          <w:tag w:val="goog_rdk_14"/>
          <w:id w:val="-875466991"/>
        </w:sdtPr>
        <w:sdtContent>
          <w:r w:rsidR="00F06643">
            <w:rPr>
              <w:rFonts w:ascii="Quattrocento Sans" w:hAnsi="Quattrocento Sans"/>
              <w:sz w:val="28"/>
              <w:szCs w:val="28"/>
            </w:rPr>
            <w:t xml:space="preserve"> </w:t>
          </w:r>
          <w:r w:rsidR="008D0890">
            <w:rPr>
              <w:rFonts w:ascii="Quattrocento Sans" w:hAnsi="Quattrocento Sans"/>
              <w:sz w:val="28"/>
              <w:szCs w:val="28"/>
            </w:rPr>
            <w:t xml:space="preserve">formations </w:t>
          </w:r>
        </w:sdtContent>
      </w:sdt>
      <w:r w:rsidRPr="00786994">
        <w:rPr>
          <w:rFonts w:ascii="Quattrocento Sans" w:eastAsia="Quattrocento Sans" w:hAnsi="Quattrocento Sans" w:cs="Quattrocento Sans"/>
          <w:sz w:val="28"/>
          <w:szCs w:val="28"/>
        </w:rPr>
        <w:t xml:space="preserve">aboutissent </w:t>
      </w:r>
      <w:sdt>
        <w:sdtPr>
          <w:rPr>
            <w:rFonts w:ascii="Quattrocento Sans" w:hAnsi="Quattrocento Sans"/>
            <w:sz w:val="28"/>
            <w:szCs w:val="28"/>
          </w:rPr>
          <w:tag w:val="goog_rdk_15"/>
          <w:id w:val="1141313628"/>
        </w:sdtPr>
        <w:sdtContent>
          <w:ins w:id="15" w:author="Windows User" w:date="2023-10-18T09:59:00Z">
            <w:r w:rsidRPr="00786994">
              <w:rPr>
                <w:rFonts w:ascii="Quattrocento Sans" w:eastAsia="Quattrocento Sans" w:hAnsi="Quattrocento Sans" w:cs="Quattrocento Sans"/>
                <w:sz w:val="28"/>
                <w:szCs w:val="28"/>
              </w:rPr>
              <w:t xml:space="preserve">à la réalisation de projets de thèses qui sont des </w:t>
            </w:r>
          </w:ins>
          <w:r w:rsidR="00367FAB">
            <w:rPr>
              <w:rFonts w:ascii="Quattrocento Sans" w:eastAsia="Quattrocento Sans" w:hAnsi="Quattrocento Sans" w:cs="Quattrocento Sans"/>
              <w:sz w:val="28"/>
              <w:szCs w:val="28"/>
            </w:rPr>
            <w:t>travaux</w:t>
          </w:r>
          <w:ins w:id="16" w:author="Windows User" w:date="2023-10-18T09:59:00Z">
            <w:r w:rsidRPr="00786994">
              <w:rPr>
                <w:rFonts w:ascii="Quattrocento Sans" w:eastAsia="Quattrocento Sans" w:hAnsi="Quattrocento Sans" w:cs="Quattrocento Sans"/>
                <w:sz w:val="28"/>
                <w:szCs w:val="28"/>
              </w:rPr>
              <w:t xml:space="preserve"> complexes nécessitant</w:t>
            </w:r>
          </w:ins>
        </w:sdtContent>
      </w:sdt>
      <w:r w:rsidRPr="00786994">
        <w:rPr>
          <w:rFonts w:ascii="Quattrocento Sans" w:eastAsia="Quattrocento Sans" w:hAnsi="Quattrocento Sans" w:cs="Quattrocento Sans"/>
          <w:sz w:val="28"/>
          <w:szCs w:val="28"/>
        </w:rPr>
        <w:t xml:space="preserve"> un suivi </w:t>
      </w:r>
      <w:sdt>
        <w:sdtPr>
          <w:rPr>
            <w:rFonts w:ascii="Quattrocento Sans" w:hAnsi="Quattrocento Sans"/>
            <w:sz w:val="28"/>
            <w:szCs w:val="28"/>
          </w:rPr>
          <w:tag w:val="goog_rdk_16"/>
          <w:id w:val="-422801950"/>
        </w:sdtPr>
        <w:sdtContent>
          <w:ins w:id="17" w:author="Windows User" w:date="2023-10-18T10:00:00Z">
            <w:r w:rsidRPr="00786994">
              <w:rPr>
                <w:rFonts w:ascii="Quattrocento Sans" w:eastAsia="Quattrocento Sans" w:hAnsi="Quattrocento Sans" w:cs="Quattrocento Sans"/>
                <w:sz w:val="28"/>
                <w:szCs w:val="28"/>
              </w:rPr>
              <w:t>rigoureux et une collaboration efficace entre</w:t>
            </w:r>
          </w:ins>
        </w:sdtContent>
      </w:sdt>
      <w:r w:rsidRPr="00786994">
        <w:rPr>
          <w:rFonts w:ascii="Quattrocento Sans" w:eastAsia="Quattrocento Sans" w:hAnsi="Quattrocento Sans" w:cs="Quattrocento Sans"/>
          <w:sz w:val="28"/>
          <w:szCs w:val="28"/>
        </w:rPr>
        <w:t xml:space="preserve"> </w:t>
      </w:r>
      <w:sdt>
        <w:sdtPr>
          <w:rPr>
            <w:rFonts w:ascii="Quattrocento Sans" w:hAnsi="Quattrocento Sans"/>
            <w:sz w:val="28"/>
            <w:szCs w:val="28"/>
          </w:rPr>
          <w:tag w:val="goog_rdk_17"/>
          <w:id w:val="1932930285"/>
        </w:sdtPr>
        <w:sdtContent>
          <w:ins w:id="18" w:author="Windows User" w:date="2023-10-18T10:01:00Z">
            <w:r w:rsidRPr="00786994">
              <w:rPr>
                <w:rFonts w:ascii="Quattrocento Sans" w:eastAsia="Quattrocento Sans" w:hAnsi="Quattrocento Sans" w:cs="Quattrocento Sans"/>
                <w:sz w:val="28"/>
                <w:szCs w:val="28"/>
              </w:rPr>
              <w:t>l</w:t>
            </w:r>
          </w:ins>
        </w:sdtContent>
      </w:sdt>
      <w:r w:rsidRPr="00786994">
        <w:rPr>
          <w:rFonts w:ascii="Quattrocento Sans" w:eastAsia="Quattrocento Sans" w:hAnsi="Quattrocento Sans" w:cs="Quattrocento Sans"/>
          <w:sz w:val="28"/>
          <w:szCs w:val="28"/>
        </w:rPr>
        <w:t xml:space="preserve">es étudiants </w:t>
      </w:r>
      <w:sdt>
        <w:sdtPr>
          <w:rPr>
            <w:rFonts w:ascii="Quattrocento Sans" w:hAnsi="Quattrocento Sans"/>
            <w:sz w:val="28"/>
            <w:szCs w:val="28"/>
          </w:rPr>
          <w:tag w:val="goog_rdk_18"/>
          <w:id w:val="-1108042948"/>
        </w:sdtPr>
        <w:sdtContent>
          <w:ins w:id="19" w:author="Windows User" w:date="2023-10-18T10:01:00Z">
            <w:r w:rsidRPr="00786994">
              <w:rPr>
                <w:rFonts w:ascii="Quattrocento Sans" w:eastAsia="Quattrocento Sans" w:hAnsi="Quattrocento Sans" w:cs="Quattrocento Sans"/>
                <w:sz w:val="28"/>
                <w:szCs w:val="28"/>
              </w:rPr>
              <w:t xml:space="preserve">et leurs </w:t>
            </w:r>
          </w:ins>
        </w:sdtContent>
      </w:sdt>
      <w:r w:rsidRPr="00786994">
        <w:rPr>
          <w:rFonts w:ascii="Quattrocento Sans" w:eastAsia="Quattrocento Sans" w:hAnsi="Quattrocento Sans" w:cs="Quattrocento Sans"/>
          <w:sz w:val="28"/>
          <w:szCs w:val="28"/>
        </w:rPr>
        <w:t>encadreurs.</w:t>
      </w:r>
    </w:p>
    <w:p w14:paraId="00000008" w14:textId="20A12294" w:rsidR="00340ECE" w:rsidRPr="00786994" w:rsidRDefault="00000000">
      <w:pPr>
        <w:rPr>
          <w:ins w:id="20" w:author="Windows User" w:date="2023-10-18T10:07:00Z"/>
          <w:rFonts w:ascii="Quattrocento Sans" w:eastAsia="Quattrocento Sans" w:hAnsi="Quattrocento Sans" w:cs="Quattrocento Sans"/>
          <w:sz w:val="28"/>
          <w:szCs w:val="28"/>
        </w:rPr>
      </w:pPr>
      <w:sdt>
        <w:sdtPr>
          <w:rPr>
            <w:rFonts w:ascii="Quattrocento Sans" w:hAnsi="Quattrocento Sans"/>
            <w:sz w:val="28"/>
            <w:szCs w:val="28"/>
          </w:rPr>
          <w:tag w:val="goog_rdk_20"/>
          <w:id w:val="-1668851159"/>
        </w:sdtPr>
        <w:sdtContent>
          <w:r w:rsidR="00FF30D9">
            <w:rPr>
              <w:rFonts w:ascii="Quattrocento Sans" w:eastAsia="Quattrocento Sans" w:hAnsi="Quattrocento Sans" w:cs="Quattrocento Sans"/>
              <w:sz w:val="28"/>
              <w:szCs w:val="28"/>
            </w:rPr>
            <w:t>Mais</w:t>
          </w:r>
          <w:ins w:id="21" w:author="Windows User" w:date="2023-10-18T10:01:00Z">
            <w:r w:rsidRPr="00786994">
              <w:rPr>
                <w:rFonts w:ascii="Quattrocento Sans" w:eastAsia="Quattrocento Sans" w:hAnsi="Quattrocento Sans" w:cs="Quattrocento Sans"/>
                <w:sz w:val="28"/>
                <w:szCs w:val="28"/>
              </w:rPr>
              <w:t xml:space="preserve"> il est devenu évident que la gestion et le suivi de ces projets de thèse posent des défis majeurs. </w:t>
            </w:r>
          </w:ins>
        </w:sdtContent>
      </w:sdt>
      <w:sdt>
        <w:sdtPr>
          <w:rPr>
            <w:rFonts w:ascii="Quattrocento Sans" w:hAnsi="Quattrocento Sans"/>
            <w:sz w:val="28"/>
            <w:szCs w:val="28"/>
          </w:rPr>
          <w:tag w:val="goog_rdk_21"/>
          <w:id w:val="1006626763"/>
        </w:sdtPr>
        <w:sdtContent>
          <w:ins w:id="22" w:author="Windows User" w:date="2023-10-18T10:03:00Z">
            <w:r w:rsidRPr="00786994">
              <w:rPr>
                <w:rFonts w:ascii="Quattrocento Sans" w:eastAsia="Quattrocento Sans" w:hAnsi="Quattrocento Sans" w:cs="Quattrocento Sans"/>
                <w:sz w:val="28"/>
                <w:szCs w:val="28"/>
              </w:rPr>
              <w:t>L</w:t>
            </w:r>
          </w:ins>
        </w:sdtContent>
      </w:sdt>
      <w:r w:rsidRPr="00786994">
        <w:rPr>
          <w:rFonts w:ascii="Quattrocento Sans" w:eastAsia="Quattrocento Sans" w:hAnsi="Quattrocento Sans" w:cs="Quattrocento Sans"/>
          <w:sz w:val="28"/>
          <w:szCs w:val="28"/>
        </w:rPr>
        <w:t xml:space="preserve">es encadreurs ont du mal à suivre </w:t>
      </w:r>
      <w:sdt>
        <w:sdtPr>
          <w:rPr>
            <w:rFonts w:ascii="Quattrocento Sans" w:hAnsi="Quattrocento Sans"/>
            <w:sz w:val="28"/>
            <w:szCs w:val="28"/>
          </w:rPr>
          <w:tag w:val="goog_rdk_22"/>
          <w:id w:val="-1283421474"/>
        </w:sdtPr>
        <w:sdtContent>
          <w:ins w:id="23" w:author="Windows User" w:date="2023-10-18T10:03:00Z">
            <w:r w:rsidRPr="00786994">
              <w:rPr>
                <w:rFonts w:ascii="Quattrocento Sans" w:eastAsia="Quattrocento Sans" w:hAnsi="Quattrocento Sans" w:cs="Quattrocento Sans"/>
                <w:sz w:val="28"/>
                <w:szCs w:val="28"/>
              </w:rPr>
              <w:t xml:space="preserve">la progression de </w:t>
            </w:r>
          </w:ins>
        </w:sdtContent>
      </w:sdt>
      <w:r w:rsidRPr="00786994">
        <w:rPr>
          <w:rFonts w:ascii="Quattrocento Sans" w:eastAsia="Quattrocento Sans" w:hAnsi="Quattrocento Sans" w:cs="Quattrocento Sans"/>
          <w:sz w:val="28"/>
          <w:szCs w:val="28"/>
        </w:rPr>
        <w:t>leurs étudiants</w:t>
      </w:r>
      <w:sdt>
        <w:sdtPr>
          <w:rPr>
            <w:rFonts w:ascii="Quattrocento Sans" w:hAnsi="Quattrocento Sans"/>
            <w:sz w:val="28"/>
            <w:szCs w:val="28"/>
          </w:rPr>
          <w:tag w:val="goog_rdk_23"/>
          <w:id w:val="-959874194"/>
        </w:sdtPr>
        <w:sdtContent>
          <w:ins w:id="24" w:author="Windows User" w:date="2023-10-18T10:04:00Z">
            <w:r w:rsidRPr="00786994">
              <w:rPr>
                <w:rFonts w:ascii="Quattrocento Sans" w:eastAsia="Quattrocento Sans" w:hAnsi="Quattrocento Sans" w:cs="Quattrocento Sans"/>
                <w:sz w:val="28"/>
                <w:szCs w:val="28"/>
              </w:rPr>
              <w:t xml:space="preserve"> et </w:t>
            </w:r>
          </w:ins>
        </w:sdtContent>
      </w:sdt>
      <w:r w:rsidRPr="00786994">
        <w:rPr>
          <w:rFonts w:ascii="Quattrocento Sans" w:eastAsia="Quattrocento Sans" w:hAnsi="Quattrocento Sans" w:cs="Quattrocento Sans"/>
          <w:sz w:val="28"/>
          <w:szCs w:val="28"/>
        </w:rPr>
        <w:t>les administrations</w:t>
      </w:r>
      <w:sdt>
        <w:sdtPr>
          <w:rPr>
            <w:rFonts w:ascii="Quattrocento Sans" w:hAnsi="Quattrocento Sans"/>
            <w:sz w:val="28"/>
            <w:szCs w:val="28"/>
          </w:rPr>
          <w:tag w:val="goog_rdk_24"/>
          <w:id w:val="1954586807"/>
        </w:sdtPr>
        <w:sdtContent>
          <w:ins w:id="25" w:author="Windows User" w:date="2023-10-18T10:04:00Z">
            <w:r w:rsidRPr="00786994">
              <w:rPr>
                <w:rFonts w:ascii="Quattrocento Sans" w:eastAsia="Quattrocento Sans" w:hAnsi="Quattrocento Sans" w:cs="Quattrocento Sans"/>
                <w:sz w:val="28"/>
                <w:szCs w:val="28"/>
              </w:rPr>
              <w:t xml:space="preserve"> des écoles</w:t>
            </w:r>
          </w:ins>
        </w:sdtContent>
      </w:sdt>
      <w:r w:rsidRPr="00786994">
        <w:rPr>
          <w:rFonts w:ascii="Quattrocento Sans" w:eastAsia="Quattrocento Sans" w:hAnsi="Quattrocento Sans" w:cs="Quattrocento Sans"/>
          <w:sz w:val="28"/>
          <w:szCs w:val="28"/>
        </w:rPr>
        <w:t xml:space="preserve"> doctorales</w:t>
      </w:r>
      <w:sdt>
        <w:sdtPr>
          <w:rPr>
            <w:rFonts w:ascii="Quattrocento Sans" w:hAnsi="Quattrocento Sans"/>
            <w:sz w:val="28"/>
            <w:szCs w:val="28"/>
          </w:rPr>
          <w:tag w:val="goog_rdk_25"/>
          <w:id w:val="-169332974"/>
        </w:sdtPr>
        <w:sdtContent>
          <w:ins w:id="26" w:author="Windows User" w:date="2023-10-18T10:05:00Z">
            <w:r w:rsidRPr="00786994">
              <w:rPr>
                <w:rFonts w:ascii="Quattrocento Sans" w:eastAsia="Quattrocento Sans" w:hAnsi="Quattrocento Sans" w:cs="Quattrocento Sans"/>
                <w:sz w:val="28"/>
                <w:szCs w:val="28"/>
              </w:rPr>
              <w:t xml:space="preserve"> sont confrontées à des difficultés pour gérer efficacement ces projets.</w:t>
            </w:r>
          </w:ins>
        </w:sdtContent>
      </w:sdt>
      <w:r w:rsidRPr="00786994">
        <w:rPr>
          <w:rFonts w:ascii="Quattrocento Sans" w:eastAsia="Quattrocento Sans" w:hAnsi="Quattrocento Sans" w:cs="Quattrocento Sans"/>
          <w:sz w:val="28"/>
          <w:szCs w:val="28"/>
        </w:rPr>
        <w:t xml:space="preserve"> C’est pourquoi, nous avons </w:t>
      </w:r>
      <w:sdt>
        <w:sdtPr>
          <w:rPr>
            <w:rFonts w:ascii="Quattrocento Sans" w:hAnsi="Quattrocento Sans"/>
            <w:sz w:val="28"/>
            <w:szCs w:val="28"/>
          </w:rPr>
          <w:tag w:val="goog_rdk_26"/>
          <w:id w:val="118507322"/>
        </w:sdtPr>
        <w:sdtContent>
          <w:ins w:id="27" w:author="Windows User" w:date="2023-10-18T10:06:00Z">
            <w:r w:rsidRPr="00786994">
              <w:rPr>
                <w:rFonts w:ascii="Quattrocento Sans" w:eastAsia="Quattrocento Sans" w:hAnsi="Quattrocento Sans" w:cs="Quattrocento Sans"/>
                <w:sz w:val="28"/>
                <w:szCs w:val="28"/>
              </w:rPr>
              <w:t xml:space="preserve">entrepris le développement d’une solution innovante. </w:t>
            </w:r>
          </w:ins>
        </w:sdtContent>
      </w:sdt>
    </w:p>
    <w:p w14:paraId="00000009" w14:textId="77777777"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35"/>
          <w:id w:val="-1179807714"/>
        </w:sdtPr>
        <w:sdtContent>
          <w:ins w:id="28" w:author="Windows User" w:date="2023-10-18T10:07:00Z">
            <w:r w:rsidRPr="00786994">
              <w:rPr>
                <w:rFonts w:ascii="Quattrocento Sans" w:eastAsia="Quattrocento Sans" w:hAnsi="Quattrocento Sans" w:cs="Quattrocento Sans"/>
                <w:sz w:val="28"/>
                <w:szCs w:val="28"/>
              </w:rPr>
              <w:t xml:space="preserve">Notre </w:t>
            </w:r>
          </w:ins>
        </w:sdtContent>
      </w:sdt>
      <w:r w:rsidRPr="00786994">
        <w:rPr>
          <w:rFonts w:ascii="Quattrocento Sans" w:eastAsia="Quattrocento Sans" w:hAnsi="Quattrocento Sans" w:cs="Quattrocento Sans"/>
          <w:sz w:val="28"/>
          <w:szCs w:val="28"/>
        </w:rPr>
        <w:t xml:space="preserve">objectif principal est de mettre en place une plateforme web de gestion et de suivi des projets de thèse des doctorants de l’UAC. </w:t>
      </w:r>
      <w:sdt>
        <w:sdtPr>
          <w:rPr>
            <w:rFonts w:ascii="Quattrocento Sans" w:hAnsi="Quattrocento Sans"/>
            <w:sz w:val="28"/>
            <w:szCs w:val="28"/>
          </w:rPr>
          <w:tag w:val="goog_rdk_36"/>
          <w:id w:val="858699608"/>
        </w:sdtPr>
        <w:sdtContent>
          <w:ins w:id="29" w:author="Windows User" w:date="2023-10-18T10:12:00Z">
            <w:r w:rsidRPr="00786994">
              <w:rPr>
                <w:rFonts w:ascii="Quattrocento Sans" w:eastAsia="Quattrocento Sans" w:hAnsi="Quattrocento Sans" w:cs="Quattrocento Sans"/>
                <w:sz w:val="28"/>
                <w:szCs w:val="28"/>
              </w:rPr>
              <w:t>Pour être plus spécifique, nous nous sommes fixés les objectifs suivants</w:t>
            </w:r>
          </w:ins>
        </w:sdtContent>
      </w:sdt>
      <w:r w:rsidRPr="00786994">
        <w:rPr>
          <w:rFonts w:ascii="Quattrocento Sans" w:eastAsia="Quattrocento Sans" w:hAnsi="Quattrocento Sans" w:cs="Quattrocento Sans"/>
          <w:sz w:val="28"/>
          <w:szCs w:val="28"/>
        </w:rPr>
        <w:t xml:space="preserve"> </w:t>
      </w:r>
    </w:p>
    <w:p w14:paraId="0000000A" w14:textId="77777777" w:rsidR="00340ECE" w:rsidRPr="00786994" w:rsidRDefault="00000000">
      <w:pPr>
        <w:numPr>
          <w:ilvl w:val="0"/>
          <w:numId w:val="1"/>
        </w:numPr>
        <w:spacing w:after="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Aider les administrations doctorales dans la gestion et le suivi des projets</w:t>
      </w:r>
    </w:p>
    <w:p w14:paraId="0000000B" w14:textId="77777777" w:rsidR="00340ECE" w:rsidRPr="00786994" w:rsidRDefault="00000000">
      <w:pPr>
        <w:numPr>
          <w:ilvl w:val="0"/>
          <w:numId w:val="1"/>
        </w:numPr>
        <w:pBdr>
          <w:top w:val="nil"/>
          <w:left w:val="nil"/>
          <w:bottom w:val="nil"/>
          <w:right w:val="nil"/>
          <w:between w:val="nil"/>
        </w:pBdr>
        <w:spacing w:after="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Aider les encadreurs à suivre et à évaluer les activités des étudiants</w:t>
      </w:r>
    </w:p>
    <w:p w14:paraId="0000000C" w14:textId="77777777" w:rsidR="00340ECE" w:rsidRPr="00786994" w:rsidRDefault="00000000">
      <w:pPr>
        <w:numPr>
          <w:ilvl w:val="0"/>
          <w:numId w:val="1"/>
        </w:numPr>
        <w:pBdr>
          <w:top w:val="nil"/>
          <w:left w:val="nil"/>
          <w:bottom w:val="nil"/>
          <w:right w:val="nil"/>
          <w:between w:val="nil"/>
        </w:pBdr>
        <w:spacing w:after="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Permettre aux étudiants de soumettre leurs activités pour évaluation</w:t>
      </w:r>
    </w:p>
    <w:p w14:paraId="0000000D" w14:textId="77777777" w:rsidR="00340ECE" w:rsidRPr="00786994" w:rsidRDefault="00000000">
      <w:pPr>
        <w:numPr>
          <w:ilvl w:val="0"/>
          <w:numId w:val="1"/>
        </w:numPr>
        <w:pBdr>
          <w:top w:val="nil"/>
          <w:left w:val="nil"/>
          <w:bottom w:val="nil"/>
          <w:right w:val="nil"/>
          <w:between w:val="nil"/>
        </w:pBd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Offrir la possibilité à un large public de consulter les projets</w:t>
      </w:r>
    </w:p>
    <w:p w14:paraId="0000000E" w14:textId="77777777"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38"/>
          <w:id w:val="311527109"/>
        </w:sdtPr>
        <w:sdtContent>
          <w:ins w:id="30" w:author="Windows User" w:date="2023-10-18T10:12:00Z">
            <w:r w:rsidRPr="00786994">
              <w:rPr>
                <w:rFonts w:ascii="Quattrocento Sans" w:eastAsia="Quattrocento Sans" w:hAnsi="Quattrocento Sans" w:cs="Quattrocento Sans"/>
                <w:sz w:val="28"/>
                <w:szCs w:val="28"/>
              </w:rPr>
              <w:t>Après avoir défini nos objectifs, n</w:t>
            </w:r>
          </w:ins>
        </w:sdtContent>
      </w:sdt>
      <w:r w:rsidRPr="00786994">
        <w:rPr>
          <w:rFonts w:ascii="Quattrocento Sans" w:eastAsia="Quattrocento Sans" w:hAnsi="Quattrocento Sans" w:cs="Quattrocento Sans"/>
          <w:sz w:val="28"/>
          <w:szCs w:val="28"/>
        </w:rPr>
        <w:t>ous</w:t>
      </w:r>
      <w:sdt>
        <w:sdtPr>
          <w:rPr>
            <w:rFonts w:ascii="Quattrocento Sans" w:hAnsi="Quattrocento Sans"/>
            <w:sz w:val="28"/>
            <w:szCs w:val="28"/>
          </w:rPr>
          <w:tag w:val="goog_rdk_39"/>
          <w:id w:val="-1975507167"/>
        </w:sdtPr>
        <w:sdtContent>
          <w:ins w:id="31" w:author="Windows User" w:date="2023-10-18T10:13:00Z">
            <w:r w:rsidRPr="00786994">
              <w:rPr>
                <w:rFonts w:ascii="Quattrocento Sans" w:eastAsia="Quattrocento Sans" w:hAnsi="Quattrocento Sans" w:cs="Quattrocento Sans"/>
                <w:sz w:val="28"/>
                <w:szCs w:val="28"/>
              </w:rPr>
              <w:t xml:space="preserve"> allons </w:t>
            </w:r>
          </w:ins>
        </w:sdtContent>
      </w:sdt>
      <w:r w:rsidRPr="00786994">
        <w:rPr>
          <w:rFonts w:ascii="Quattrocento Sans" w:eastAsia="Quattrocento Sans" w:hAnsi="Quattrocento Sans" w:cs="Quattrocento Sans"/>
          <w:sz w:val="28"/>
          <w:szCs w:val="28"/>
        </w:rPr>
        <w:t xml:space="preserve">maintenant </w:t>
      </w:r>
      <w:sdt>
        <w:sdtPr>
          <w:rPr>
            <w:rFonts w:ascii="Quattrocento Sans" w:hAnsi="Quattrocento Sans"/>
            <w:sz w:val="28"/>
            <w:szCs w:val="28"/>
          </w:rPr>
          <w:tag w:val="goog_rdk_40"/>
          <w:id w:val="1998461663"/>
        </w:sdtPr>
        <w:sdtContent>
          <w:ins w:id="32" w:author="Windows User" w:date="2023-10-18T10:13:00Z">
            <w:r w:rsidRPr="00786994">
              <w:rPr>
                <w:rFonts w:ascii="Quattrocento Sans" w:eastAsia="Quattrocento Sans" w:hAnsi="Quattrocento Sans" w:cs="Quattrocento Sans"/>
                <w:sz w:val="28"/>
                <w:szCs w:val="28"/>
              </w:rPr>
              <w:t xml:space="preserve">passer </w:t>
            </w:r>
          </w:ins>
        </w:sdtContent>
      </w:sdt>
      <w:r w:rsidRPr="00786994">
        <w:rPr>
          <w:rFonts w:ascii="Quattrocento Sans" w:eastAsia="Quattrocento Sans" w:hAnsi="Quattrocento Sans" w:cs="Quattrocento Sans"/>
          <w:sz w:val="28"/>
          <w:szCs w:val="28"/>
        </w:rPr>
        <w:t xml:space="preserve">à la revue de littérature de notre projet. </w:t>
      </w:r>
    </w:p>
    <w:p w14:paraId="0000000F" w14:textId="77777777"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 xml:space="preserve">Dans cette </w:t>
      </w:r>
      <w:sdt>
        <w:sdtPr>
          <w:rPr>
            <w:rFonts w:ascii="Quattrocento Sans" w:hAnsi="Quattrocento Sans"/>
            <w:sz w:val="28"/>
            <w:szCs w:val="28"/>
          </w:rPr>
          <w:tag w:val="goog_rdk_41"/>
          <w:id w:val="766115481"/>
        </w:sdtPr>
        <w:sdtContent>
          <w:ins w:id="33" w:author="Windows User" w:date="2023-10-18T10:14:00Z">
            <w:r w:rsidRPr="00786994">
              <w:rPr>
                <w:rFonts w:ascii="Quattrocento Sans" w:eastAsia="Quattrocento Sans" w:hAnsi="Quattrocento Sans" w:cs="Quattrocento Sans"/>
                <w:sz w:val="28"/>
                <w:szCs w:val="28"/>
              </w:rPr>
              <w:t>section,</w:t>
            </w:r>
          </w:ins>
        </w:sdtContent>
      </w:sdt>
      <w:r w:rsidRPr="00786994">
        <w:rPr>
          <w:rFonts w:ascii="Quattrocento Sans" w:eastAsia="Quattrocento Sans" w:hAnsi="Quattrocento Sans" w:cs="Quattrocento Sans"/>
          <w:sz w:val="28"/>
          <w:szCs w:val="28"/>
        </w:rPr>
        <w:t xml:space="preserve"> nous </w:t>
      </w:r>
      <w:sdt>
        <w:sdtPr>
          <w:rPr>
            <w:rFonts w:ascii="Quattrocento Sans" w:hAnsi="Quattrocento Sans"/>
            <w:sz w:val="28"/>
            <w:szCs w:val="28"/>
          </w:rPr>
          <w:tag w:val="goog_rdk_42"/>
          <w:id w:val="-1333142282"/>
        </w:sdtPr>
        <w:sdtContent>
          <w:ins w:id="34" w:author="Windows User" w:date="2023-10-18T10:14:00Z">
            <w:r w:rsidRPr="00786994">
              <w:rPr>
                <w:rFonts w:ascii="Quattrocento Sans" w:eastAsia="Quattrocento Sans" w:hAnsi="Quattrocento Sans" w:cs="Quattrocento Sans"/>
                <w:sz w:val="28"/>
                <w:szCs w:val="28"/>
              </w:rPr>
              <w:t>allons aborder plusieurs concepts clés, notamment celui de</w:t>
            </w:r>
          </w:ins>
        </w:sdtContent>
      </w:sdt>
      <w:r w:rsidRPr="00786994">
        <w:rPr>
          <w:rFonts w:ascii="Quattrocento Sans" w:eastAsia="Quattrocento Sans" w:hAnsi="Quattrocento Sans" w:cs="Quattrocento Sans"/>
          <w:sz w:val="28"/>
          <w:szCs w:val="28"/>
        </w:rPr>
        <w:t xml:space="preserve"> </w:t>
      </w:r>
      <w:sdt>
        <w:sdtPr>
          <w:rPr>
            <w:rFonts w:ascii="Quattrocento Sans" w:hAnsi="Quattrocento Sans"/>
            <w:sz w:val="28"/>
            <w:szCs w:val="28"/>
          </w:rPr>
          <w:tag w:val="goog_rdk_43"/>
          <w:id w:val="798948769"/>
        </w:sdtPr>
        <w:sdtContent>
          <w:ins w:id="35" w:author="Windows User" w:date="2023-10-18T10:15:00Z">
            <w:r w:rsidRPr="00786994">
              <w:rPr>
                <w:rFonts w:ascii="Quattrocento Sans" w:eastAsia="Quattrocento Sans" w:hAnsi="Quattrocento Sans" w:cs="Quattrocento Sans"/>
                <w:sz w:val="28"/>
                <w:szCs w:val="28"/>
              </w:rPr>
              <w:t>l’</w:t>
            </w:r>
          </w:ins>
        </w:sdtContent>
      </w:sdt>
      <w:r w:rsidRPr="00786994">
        <w:rPr>
          <w:rFonts w:ascii="Quattrocento Sans" w:eastAsia="Quattrocento Sans" w:hAnsi="Quattrocento Sans" w:cs="Quattrocento Sans"/>
          <w:sz w:val="28"/>
          <w:szCs w:val="28"/>
        </w:rPr>
        <w:t>application web,</w:t>
      </w:r>
      <w:sdt>
        <w:sdtPr>
          <w:rPr>
            <w:rFonts w:ascii="Quattrocento Sans" w:hAnsi="Quattrocento Sans"/>
            <w:sz w:val="28"/>
            <w:szCs w:val="28"/>
          </w:rPr>
          <w:tag w:val="goog_rdk_44"/>
          <w:id w:val="2056572427"/>
        </w:sdtPr>
        <w:sdtContent>
          <w:ins w:id="36" w:author="Windows User" w:date="2023-10-18T10:15:00Z">
            <w:r w:rsidRPr="00786994">
              <w:rPr>
                <w:rFonts w:ascii="Quattrocento Sans" w:eastAsia="Quattrocento Sans" w:hAnsi="Quattrocento Sans" w:cs="Quattrocento Sans"/>
                <w:sz w:val="28"/>
                <w:szCs w:val="28"/>
              </w:rPr>
              <w:t xml:space="preserve"> donner un aperçu du </w:t>
            </w:r>
          </w:ins>
        </w:sdtContent>
      </w:sdt>
      <w:r w:rsidRPr="00786994">
        <w:rPr>
          <w:rFonts w:ascii="Quattrocento Sans" w:eastAsia="Quattrocento Sans" w:hAnsi="Quattrocento Sans" w:cs="Quattrocento Sans"/>
          <w:sz w:val="28"/>
          <w:szCs w:val="28"/>
        </w:rPr>
        <w:t xml:space="preserve">système doctoral </w:t>
      </w:r>
      <w:sdt>
        <w:sdtPr>
          <w:rPr>
            <w:rFonts w:ascii="Quattrocento Sans" w:hAnsi="Quattrocento Sans"/>
            <w:sz w:val="28"/>
            <w:szCs w:val="28"/>
          </w:rPr>
          <w:tag w:val="goog_rdk_45"/>
          <w:id w:val="-577287799"/>
        </w:sdtPr>
        <w:sdtContent>
          <w:ins w:id="37" w:author="Windows User" w:date="2023-10-18T10:16:00Z">
            <w:r w:rsidRPr="00786994">
              <w:rPr>
                <w:rFonts w:ascii="Quattrocento Sans" w:eastAsia="Quattrocento Sans" w:hAnsi="Quattrocento Sans" w:cs="Quattrocento Sans"/>
                <w:sz w:val="28"/>
                <w:szCs w:val="28"/>
              </w:rPr>
              <w:t>à</w:t>
            </w:r>
          </w:ins>
        </w:sdtContent>
      </w:sdt>
      <w:r w:rsidRPr="00786994">
        <w:rPr>
          <w:rFonts w:ascii="Quattrocento Sans" w:eastAsia="Quattrocento Sans" w:hAnsi="Quattrocento Sans" w:cs="Quattrocento Sans"/>
          <w:sz w:val="28"/>
          <w:szCs w:val="28"/>
        </w:rPr>
        <w:t xml:space="preserve"> l’UAC et </w:t>
      </w:r>
      <w:sdt>
        <w:sdtPr>
          <w:rPr>
            <w:rFonts w:ascii="Quattrocento Sans" w:hAnsi="Quattrocento Sans"/>
            <w:sz w:val="28"/>
            <w:szCs w:val="28"/>
          </w:rPr>
          <w:tag w:val="goog_rdk_46"/>
          <w:id w:val="1362160408"/>
        </w:sdtPr>
        <w:sdtContent>
          <w:ins w:id="38" w:author="Windows User" w:date="2023-10-18T10:16:00Z">
            <w:r w:rsidRPr="00786994">
              <w:rPr>
                <w:rFonts w:ascii="Quattrocento Sans" w:eastAsia="Quattrocento Sans" w:hAnsi="Quattrocento Sans" w:cs="Quattrocento Sans"/>
                <w:sz w:val="28"/>
                <w:szCs w:val="28"/>
              </w:rPr>
              <w:t xml:space="preserve">examiner </w:t>
            </w:r>
          </w:ins>
        </w:sdtContent>
      </w:sdt>
      <w:r w:rsidRPr="00786994">
        <w:rPr>
          <w:rFonts w:ascii="Quattrocento Sans" w:eastAsia="Quattrocento Sans" w:hAnsi="Quattrocento Sans" w:cs="Quattrocento Sans"/>
          <w:sz w:val="28"/>
          <w:szCs w:val="28"/>
        </w:rPr>
        <w:t>quelques solutions existantes liées à notre thématique.</w:t>
      </w:r>
    </w:p>
    <w:p w14:paraId="00000010" w14:textId="5E05BD51"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 xml:space="preserve">Une application web est un logiciel hébergé sur un serveur et accessible </w:t>
      </w:r>
      <w:sdt>
        <w:sdtPr>
          <w:rPr>
            <w:rFonts w:ascii="Quattrocento Sans" w:hAnsi="Quattrocento Sans"/>
            <w:sz w:val="28"/>
            <w:szCs w:val="28"/>
          </w:rPr>
          <w:tag w:val="goog_rdk_47"/>
          <w:id w:val="1372492690"/>
        </w:sdtPr>
        <w:sdtContent>
          <w:ins w:id="39" w:author="Windows User" w:date="2023-10-18T10:57:00Z">
            <w:r w:rsidRPr="00786994">
              <w:rPr>
                <w:rFonts w:ascii="Quattrocento Sans" w:eastAsia="Quattrocento Sans" w:hAnsi="Quattrocento Sans" w:cs="Quattrocento Sans"/>
                <w:sz w:val="28"/>
                <w:szCs w:val="28"/>
              </w:rPr>
              <w:t>via</w:t>
            </w:r>
          </w:ins>
        </w:sdtContent>
      </w:sdt>
      <w:r w:rsidRPr="00786994">
        <w:rPr>
          <w:rFonts w:ascii="Quattrocento Sans" w:eastAsia="Quattrocento Sans" w:hAnsi="Quattrocento Sans" w:cs="Quattrocento Sans"/>
          <w:sz w:val="28"/>
          <w:szCs w:val="28"/>
        </w:rPr>
        <w:t xml:space="preserve"> un navigateur web. </w:t>
      </w:r>
      <w:sdt>
        <w:sdtPr>
          <w:rPr>
            <w:rFonts w:ascii="Quattrocento Sans" w:hAnsi="Quattrocento Sans"/>
            <w:sz w:val="28"/>
            <w:szCs w:val="28"/>
          </w:rPr>
          <w:tag w:val="goog_rdk_48"/>
          <w:id w:val="-1172171384"/>
        </w:sdtPr>
        <w:sdtContent>
          <w:ins w:id="40" w:author="Windows User" w:date="2023-10-18T10:58:00Z">
            <w:r w:rsidRPr="00786994">
              <w:rPr>
                <w:rFonts w:ascii="Quattrocento Sans" w:eastAsia="Quattrocento Sans" w:hAnsi="Quattrocento Sans" w:cs="Quattrocento Sans"/>
                <w:sz w:val="28"/>
                <w:szCs w:val="28"/>
              </w:rPr>
              <w:t xml:space="preserve">Elle peut être conçue de manière </w:t>
            </w:r>
          </w:ins>
        </w:sdtContent>
      </w:sdt>
      <w:r w:rsidRPr="00786994">
        <w:rPr>
          <w:rFonts w:ascii="Quattrocento Sans" w:eastAsia="Quattrocento Sans" w:hAnsi="Quattrocento Sans" w:cs="Quattrocento Sans"/>
          <w:sz w:val="28"/>
          <w:szCs w:val="28"/>
        </w:rPr>
        <w:t>lisible et compatible</w:t>
      </w:r>
      <w:sdt>
        <w:sdtPr>
          <w:rPr>
            <w:rFonts w:ascii="Quattrocento Sans" w:hAnsi="Quattrocento Sans"/>
            <w:sz w:val="28"/>
            <w:szCs w:val="28"/>
          </w:rPr>
          <w:tag w:val="goog_rdk_49"/>
          <w:id w:val="1110009577"/>
        </w:sdtPr>
        <w:sdtContent>
          <w:ins w:id="41" w:author="Windows User" w:date="2023-10-18T10:58:00Z">
            <w:r w:rsidRPr="00786994">
              <w:rPr>
                <w:rFonts w:ascii="Quattrocento Sans" w:eastAsia="Quattrocento Sans" w:hAnsi="Quattrocento Sans" w:cs="Quattrocento Sans"/>
                <w:sz w:val="28"/>
                <w:szCs w:val="28"/>
              </w:rPr>
              <w:t xml:space="preserve"> avec </w:t>
            </w:r>
          </w:ins>
          <w:r w:rsidR="000F676E">
            <w:rPr>
              <w:rFonts w:ascii="Quattrocento Sans" w:eastAsia="Quattrocento Sans" w:hAnsi="Quattrocento Sans" w:cs="Quattrocento Sans"/>
              <w:sz w:val="28"/>
              <w:szCs w:val="28"/>
            </w:rPr>
            <w:t>tous types de supports</w:t>
          </w:r>
          <w:ins w:id="42" w:author="Windows User" w:date="2023-10-18T10:58:00Z">
            <w:r w:rsidRPr="00786994">
              <w:rPr>
                <w:rFonts w:ascii="Quattrocento Sans" w:eastAsia="Quattrocento Sans" w:hAnsi="Quattrocento Sans" w:cs="Quattrocento Sans"/>
                <w:sz w:val="28"/>
                <w:szCs w:val="28"/>
              </w:rPr>
              <w:t xml:space="preserve"> grâce à un design responsive</w:t>
            </w:r>
          </w:ins>
        </w:sdtContent>
      </w:sdt>
      <w:r w:rsidRPr="00786994">
        <w:rPr>
          <w:rFonts w:ascii="Quattrocento Sans" w:eastAsia="Quattrocento Sans" w:hAnsi="Quattrocento Sans" w:cs="Quattrocento Sans"/>
          <w:sz w:val="28"/>
          <w:szCs w:val="28"/>
        </w:rPr>
        <w:t xml:space="preserve">. </w:t>
      </w:r>
      <w:sdt>
        <w:sdtPr>
          <w:rPr>
            <w:rFonts w:ascii="Quattrocento Sans" w:hAnsi="Quattrocento Sans"/>
            <w:sz w:val="28"/>
            <w:szCs w:val="28"/>
          </w:rPr>
          <w:tag w:val="goog_rdk_50"/>
          <w:id w:val="1579247654"/>
        </w:sdtPr>
        <w:sdtContent>
          <w:ins w:id="43" w:author="Windows User" w:date="2023-10-18T10:59:00Z">
            <w:r w:rsidRPr="00786994">
              <w:rPr>
                <w:rFonts w:ascii="Quattrocento Sans" w:eastAsia="Quattrocento Sans" w:hAnsi="Quattrocento Sans" w:cs="Quattrocento Sans"/>
                <w:sz w:val="28"/>
                <w:szCs w:val="28"/>
              </w:rPr>
              <w:t>À ce jour, nous avons connaissance de</w:t>
            </w:r>
          </w:ins>
        </w:sdtContent>
      </w:sdt>
      <w:r w:rsidRPr="00786994">
        <w:rPr>
          <w:rFonts w:ascii="Quattrocento Sans" w:eastAsia="Quattrocento Sans" w:hAnsi="Quattrocento Sans" w:cs="Quattrocento Sans"/>
          <w:sz w:val="28"/>
          <w:szCs w:val="28"/>
        </w:rPr>
        <w:t xml:space="preserve"> deux types d’applications web : </w:t>
      </w:r>
      <w:sdt>
        <w:sdtPr>
          <w:rPr>
            <w:rFonts w:ascii="Quattrocento Sans" w:hAnsi="Quattrocento Sans"/>
            <w:sz w:val="28"/>
            <w:szCs w:val="28"/>
          </w:rPr>
          <w:tag w:val="goog_rdk_51"/>
          <w:id w:val="-712972065"/>
        </w:sdtPr>
        <w:sdtContent>
          <w:ins w:id="44" w:author="Windows User" w:date="2023-10-18T11:00:00Z">
            <w:r w:rsidRPr="00786994">
              <w:rPr>
                <w:rFonts w:ascii="Quattrocento Sans" w:eastAsia="Quattrocento Sans" w:hAnsi="Quattrocento Sans" w:cs="Quattrocento Sans"/>
                <w:sz w:val="28"/>
                <w:szCs w:val="28"/>
              </w:rPr>
              <w:t xml:space="preserve">d’une part </w:t>
            </w:r>
          </w:ins>
        </w:sdtContent>
      </w:sdt>
      <w:r w:rsidRPr="00786994">
        <w:rPr>
          <w:rFonts w:ascii="Quattrocento Sans" w:eastAsia="Quattrocento Sans" w:hAnsi="Quattrocento Sans" w:cs="Quattrocento Sans"/>
          <w:sz w:val="28"/>
          <w:szCs w:val="28"/>
        </w:rPr>
        <w:t xml:space="preserve">les applications web statiques dont le </w:t>
      </w:r>
      <w:r w:rsidRPr="00786994">
        <w:rPr>
          <w:rFonts w:ascii="Quattrocento Sans" w:eastAsia="Quattrocento Sans" w:hAnsi="Quattrocento Sans" w:cs="Quattrocento Sans"/>
          <w:sz w:val="28"/>
          <w:szCs w:val="28"/>
        </w:rPr>
        <w:lastRenderedPageBreak/>
        <w:t>contenu ne varie pas en fonction de l’utilisateur</w:t>
      </w:r>
      <w:sdt>
        <w:sdtPr>
          <w:rPr>
            <w:rFonts w:ascii="Quattrocento Sans" w:hAnsi="Quattrocento Sans"/>
            <w:sz w:val="28"/>
            <w:szCs w:val="28"/>
          </w:rPr>
          <w:tag w:val="goog_rdk_52"/>
          <w:id w:val="523375927"/>
        </w:sdtPr>
        <w:sdtContent>
          <w:ins w:id="45" w:author="Windows User" w:date="2023-10-18T11:01:00Z">
            <w:r w:rsidRPr="00786994">
              <w:rPr>
                <w:rFonts w:ascii="Quattrocento Sans" w:eastAsia="Quattrocento Sans" w:hAnsi="Quattrocento Sans" w:cs="Quattrocento Sans"/>
                <w:sz w:val="28"/>
                <w:szCs w:val="28"/>
              </w:rPr>
              <w:t xml:space="preserve">, </w:t>
            </w:r>
          </w:ins>
        </w:sdtContent>
      </w:sdt>
      <w:sdt>
        <w:sdtPr>
          <w:rPr>
            <w:rFonts w:ascii="Quattrocento Sans" w:hAnsi="Quattrocento Sans"/>
            <w:sz w:val="28"/>
            <w:szCs w:val="28"/>
          </w:rPr>
          <w:tag w:val="goog_rdk_53"/>
          <w:id w:val="819847656"/>
        </w:sdtPr>
        <w:sdtContent>
          <w:ins w:id="46" w:author="Windows User" w:date="2023-10-18T11:01:00Z">
            <w:r w:rsidRPr="00786994">
              <w:rPr>
                <w:rFonts w:ascii="Quattrocento Sans" w:eastAsia="Quattrocento Sans" w:hAnsi="Quattrocento Sans" w:cs="Quattrocento Sans"/>
                <w:sz w:val="28"/>
                <w:szCs w:val="28"/>
              </w:rPr>
              <w:t xml:space="preserve">d’autre part, </w:t>
            </w:r>
          </w:ins>
        </w:sdtContent>
      </w:sdt>
      <w:r w:rsidRPr="00786994">
        <w:rPr>
          <w:rFonts w:ascii="Quattrocento Sans" w:eastAsia="Quattrocento Sans" w:hAnsi="Quattrocento Sans" w:cs="Quattrocento Sans"/>
          <w:sz w:val="28"/>
          <w:szCs w:val="28"/>
        </w:rPr>
        <w:t xml:space="preserve">les applications web dynamiques qui utilisent </w:t>
      </w:r>
      <w:sdt>
        <w:sdtPr>
          <w:rPr>
            <w:rFonts w:ascii="Quattrocento Sans" w:hAnsi="Quattrocento Sans"/>
            <w:sz w:val="28"/>
            <w:szCs w:val="28"/>
          </w:rPr>
          <w:tag w:val="goog_rdk_54"/>
          <w:id w:val="-15625846"/>
        </w:sdtPr>
        <w:sdtContent>
          <w:ins w:id="47" w:author="Windows User" w:date="2023-10-18T11:02:00Z">
            <w:r w:rsidRPr="00786994">
              <w:rPr>
                <w:rFonts w:ascii="Quattrocento Sans" w:eastAsia="Quattrocento Sans" w:hAnsi="Quattrocento Sans" w:cs="Quattrocento Sans"/>
                <w:sz w:val="28"/>
                <w:szCs w:val="28"/>
              </w:rPr>
              <w:t xml:space="preserve">une </w:t>
            </w:r>
          </w:ins>
        </w:sdtContent>
      </w:sdt>
      <w:sdt>
        <w:sdtPr>
          <w:rPr>
            <w:rFonts w:ascii="Quattrocento Sans" w:hAnsi="Quattrocento Sans"/>
            <w:sz w:val="28"/>
            <w:szCs w:val="28"/>
          </w:rPr>
          <w:tag w:val="goog_rdk_55"/>
          <w:id w:val="-1057557721"/>
        </w:sdtPr>
        <w:sdtContent>
          <w:ins w:id="48" w:author="Windows User" w:date="2023-10-18T11:02:00Z">
            <w:r w:rsidRPr="00786994">
              <w:rPr>
                <w:rFonts w:ascii="Quattrocento Sans" w:eastAsia="Quattrocento Sans" w:hAnsi="Quattrocento Sans" w:cs="Quattrocento Sans"/>
                <w:sz w:val="28"/>
                <w:szCs w:val="28"/>
              </w:rPr>
              <w:t xml:space="preserve">base de données </w:t>
            </w:r>
          </w:ins>
        </w:sdtContent>
      </w:sdt>
      <w:r w:rsidRPr="00786994">
        <w:rPr>
          <w:rFonts w:ascii="Quattrocento Sans" w:eastAsia="Quattrocento Sans" w:hAnsi="Quattrocento Sans" w:cs="Quattrocento Sans"/>
          <w:sz w:val="28"/>
          <w:szCs w:val="28"/>
        </w:rPr>
        <w:t>pour charger les informations</w:t>
      </w:r>
      <w:sdt>
        <w:sdtPr>
          <w:rPr>
            <w:rFonts w:ascii="Quattrocento Sans" w:hAnsi="Quattrocento Sans"/>
            <w:sz w:val="28"/>
            <w:szCs w:val="28"/>
          </w:rPr>
          <w:tag w:val="goog_rdk_56"/>
          <w:id w:val="-1841534120"/>
        </w:sdtPr>
        <w:sdtContent>
          <w:ins w:id="49" w:author="Windows User" w:date="2023-10-18T11:03:00Z">
            <w:r w:rsidRPr="00786994">
              <w:rPr>
                <w:rFonts w:ascii="Quattrocento Sans" w:eastAsia="Quattrocento Sans" w:hAnsi="Quattrocento Sans" w:cs="Quattrocento Sans"/>
                <w:sz w:val="28"/>
                <w:szCs w:val="28"/>
              </w:rPr>
              <w:t xml:space="preserve"> mises à jour à chaque accès de l’utilisateur. </w:t>
            </w:r>
          </w:ins>
        </w:sdtContent>
      </w:sdt>
      <w:sdt>
        <w:sdtPr>
          <w:rPr>
            <w:rFonts w:ascii="Quattrocento Sans" w:hAnsi="Quattrocento Sans"/>
            <w:sz w:val="28"/>
            <w:szCs w:val="28"/>
          </w:rPr>
          <w:tag w:val="goog_rdk_57"/>
          <w:id w:val="1849207086"/>
        </w:sdtPr>
        <w:sdtContent>
          <w:ins w:id="50" w:author="Windows User" w:date="2023-10-18T11:07:00Z">
            <w:r w:rsidRPr="00786994">
              <w:rPr>
                <w:rFonts w:ascii="Quattrocento Sans" w:eastAsia="Quattrocento Sans" w:hAnsi="Quattrocento Sans" w:cs="Quattrocento Sans"/>
                <w:sz w:val="28"/>
                <w:szCs w:val="28"/>
              </w:rPr>
              <w:t>Au sein des universités béninoises, le système LMD (Licence-Master-Doctorat) est en place depuis 2010, inspiré par le modèle de l'Union Européenne.</w:t>
            </w:r>
          </w:ins>
        </w:sdtContent>
      </w:sdt>
      <w:r w:rsidRPr="00786994">
        <w:rPr>
          <w:rFonts w:ascii="Quattrocento Sans" w:eastAsia="Quattrocento Sans" w:hAnsi="Quattrocento Sans" w:cs="Quattrocento Sans"/>
          <w:sz w:val="28"/>
          <w:szCs w:val="28"/>
        </w:rPr>
        <w:t xml:space="preserve"> L</w:t>
      </w:r>
      <w:sdt>
        <w:sdtPr>
          <w:rPr>
            <w:rFonts w:ascii="Quattrocento Sans" w:hAnsi="Quattrocento Sans"/>
            <w:sz w:val="28"/>
            <w:szCs w:val="28"/>
          </w:rPr>
          <w:tag w:val="goog_rdk_58"/>
          <w:id w:val="-1360202707"/>
        </w:sdtPr>
        <w:sdtContent>
          <w:ins w:id="51" w:author="Windows User" w:date="2023-10-18T11:06:00Z">
            <w:r w:rsidRPr="00786994">
              <w:rPr>
                <w:rFonts w:ascii="Quattrocento Sans" w:eastAsia="Quattrocento Sans" w:hAnsi="Quattrocento Sans" w:cs="Quattrocento Sans"/>
                <w:sz w:val="28"/>
                <w:szCs w:val="28"/>
              </w:rPr>
              <w:t>e cycle de doctorat implique la réalisation d’un projet de thèse, un</w:t>
            </w:r>
          </w:ins>
          <w:r w:rsidR="008A3F17">
            <w:rPr>
              <w:rFonts w:ascii="Quattrocento Sans" w:eastAsia="Quattrocento Sans" w:hAnsi="Quattrocento Sans" w:cs="Quattrocento Sans"/>
              <w:sz w:val="28"/>
              <w:szCs w:val="28"/>
            </w:rPr>
            <w:t xml:space="preserve"> travail </w:t>
          </w:r>
        </w:sdtContent>
      </w:sdt>
      <w:r w:rsidRPr="00786994">
        <w:rPr>
          <w:rFonts w:ascii="Quattrocento Sans" w:eastAsia="Quattrocento Sans" w:hAnsi="Quattrocento Sans" w:cs="Quattrocento Sans"/>
          <w:sz w:val="28"/>
          <w:szCs w:val="28"/>
        </w:rPr>
        <w:t>de recherche innovant</w:t>
      </w:r>
      <w:sdt>
        <w:sdtPr>
          <w:rPr>
            <w:rFonts w:ascii="Quattrocento Sans" w:hAnsi="Quattrocento Sans"/>
            <w:sz w:val="28"/>
            <w:szCs w:val="28"/>
          </w:rPr>
          <w:tag w:val="goog_rdk_59"/>
          <w:id w:val="-1050457973"/>
          <w:showingPlcHdr/>
        </w:sdtPr>
        <w:sdtContent>
          <w:r w:rsidR="00D9470A">
            <w:rPr>
              <w:rFonts w:ascii="Quattrocento Sans" w:hAnsi="Quattrocento Sans"/>
              <w:sz w:val="28"/>
              <w:szCs w:val="28"/>
            </w:rPr>
            <w:t xml:space="preserve">     </w:t>
          </w:r>
        </w:sdtContent>
      </w:sdt>
      <w:r w:rsidRPr="00786994">
        <w:rPr>
          <w:rFonts w:ascii="Quattrocento Sans" w:eastAsia="Quattrocento Sans" w:hAnsi="Quattrocento Sans" w:cs="Quattrocento Sans"/>
          <w:sz w:val="28"/>
          <w:szCs w:val="28"/>
        </w:rPr>
        <w:t>et origin</w:t>
      </w:r>
      <w:r w:rsidR="00BE0ED7">
        <w:rPr>
          <w:rFonts w:ascii="Quattrocento Sans" w:eastAsia="Quattrocento Sans" w:hAnsi="Quattrocento Sans" w:cs="Quattrocento Sans"/>
          <w:sz w:val="28"/>
          <w:szCs w:val="28"/>
        </w:rPr>
        <w:t>al</w:t>
      </w:r>
      <w:r w:rsidRPr="00786994">
        <w:rPr>
          <w:rFonts w:ascii="Quattrocento Sans" w:eastAsia="Quattrocento Sans" w:hAnsi="Quattrocento Sans" w:cs="Quattrocento Sans"/>
          <w:sz w:val="28"/>
          <w:szCs w:val="28"/>
        </w:rPr>
        <w:t>.</w:t>
      </w:r>
    </w:p>
    <w:sdt>
      <w:sdtPr>
        <w:rPr>
          <w:rFonts w:ascii="Quattrocento Sans" w:hAnsi="Quattrocento Sans"/>
          <w:sz w:val="28"/>
          <w:szCs w:val="28"/>
        </w:rPr>
        <w:tag w:val="goog_rdk_62"/>
        <w:id w:val="2000618123"/>
      </w:sdtPr>
      <w:sdtContent>
        <w:p w14:paraId="00000015" w14:textId="3D742587" w:rsidR="00340ECE" w:rsidRDefault="00000000">
          <w:pPr>
            <w:rPr>
              <w:rFonts w:ascii="Quattrocento Sans" w:eastAsia="Quattrocento Sans" w:hAnsi="Quattrocento Sans" w:cs="Quattrocento Sans"/>
              <w:b/>
              <w:sz w:val="28"/>
              <w:szCs w:val="28"/>
            </w:rPr>
          </w:pPr>
          <w:ins w:id="52" w:author="Windows User" w:date="2023-10-18T11:08:00Z">
            <w:r w:rsidRPr="00786994">
              <w:rPr>
                <w:rFonts w:ascii="Quattrocento Sans" w:eastAsia="Quattrocento Sans" w:hAnsi="Quattrocento Sans" w:cs="Quattrocento Sans"/>
                <w:b/>
                <w:sz w:val="28"/>
                <w:szCs w:val="28"/>
              </w:rPr>
              <w:t>Pour ce qui est de la gestion et du suivi des thèses, des applications telles que SyGAL, ADUM et Amethis ont été développées pour faciliter la gestion des études doctorales, l'inscription, la formation, la soutenance, et le suivi des doctorants</w:t>
            </w:r>
          </w:ins>
          <w:r w:rsidR="00D9470A">
            <w:rPr>
              <w:rFonts w:ascii="Quattrocento Sans" w:eastAsia="Quattrocento Sans" w:hAnsi="Quattrocento Sans" w:cs="Quattrocento Sans"/>
              <w:b/>
              <w:sz w:val="28"/>
              <w:szCs w:val="28"/>
            </w:rPr>
            <w:t>.</w:t>
          </w:r>
        </w:p>
        <w:p w14:paraId="7B6F3D34" w14:textId="6F06CF12" w:rsidR="001074FD" w:rsidRPr="00786994" w:rsidRDefault="001074FD">
          <w:pPr>
            <w:rPr>
              <w:rFonts w:ascii="Quattrocento Sans" w:eastAsia="Quattrocento Sans" w:hAnsi="Quattrocento Sans" w:cs="Quattrocento Sans"/>
              <w:b/>
              <w:sz w:val="28"/>
              <w:szCs w:val="28"/>
            </w:rPr>
          </w:pPr>
          <w:r>
            <w:rPr>
              <w:rFonts w:ascii="Quattrocento Sans" w:eastAsia="Quattrocento Sans" w:hAnsi="Quattrocento Sans" w:cs="Quattrocento Sans"/>
              <w:bCs/>
              <w:sz w:val="28"/>
              <w:szCs w:val="28"/>
            </w:rPr>
            <w:t>Mais on souligne des problèmes d’ergonomie, d’interface utilisateur et une personnalisation limitée des fonctionnalités</w:t>
          </w:r>
          <w:r w:rsidR="00827653">
            <w:rPr>
              <w:rFonts w:ascii="Quattrocento Sans" w:eastAsia="Quattrocento Sans" w:hAnsi="Quattrocento Sans" w:cs="Quattrocento Sans"/>
              <w:bCs/>
              <w:sz w:val="28"/>
              <w:szCs w:val="28"/>
            </w:rPr>
            <w:t xml:space="preserve"> et un manque de</w:t>
          </w:r>
          <w:r w:rsidR="00C02AB8">
            <w:rPr>
              <w:rFonts w:ascii="Quattrocento Sans" w:eastAsia="Quattrocento Sans" w:hAnsi="Quattrocento Sans" w:cs="Quattrocento Sans"/>
              <w:bCs/>
              <w:sz w:val="28"/>
              <w:szCs w:val="28"/>
            </w:rPr>
            <w:t xml:space="preserve"> communication entre encadreur et doctorant.</w:t>
          </w:r>
        </w:p>
      </w:sdtContent>
    </w:sdt>
    <w:sdt>
      <w:sdtPr>
        <w:rPr>
          <w:rFonts w:ascii="Quattrocento Sans" w:hAnsi="Quattrocento Sans"/>
          <w:sz w:val="28"/>
          <w:szCs w:val="28"/>
        </w:rPr>
        <w:tag w:val="goog_rdk_65"/>
        <w:id w:val="-758216373"/>
      </w:sdtPr>
      <w:sdtContent>
        <w:p w14:paraId="00000016" w14:textId="657B0526" w:rsidR="00340ECE" w:rsidRPr="00786994" w:rsidRDefault="00000000">
          <w:pPr>
            <w:rPr>
              <w:ins w:id="53" w:author="Windows User" w:date="2023-10-18T11:15:00Z"/>
              <w:rFonts w:ascii="Quattrocento Sans" w:eastAsia="Quattrocento Sans" w:hAnsi="Quattrocento Sans" w:cs="Quattrocento Sans"/>
              <w:sz w:val="28"/>
              <w:szCs w:val="28"/>
            </w:rPr>
          </w:pPr>
          <w:sdt>
            <w:sdtPr>
              <w:rPr>
                <w:rFonts w:ascii="Quattrocento Sans" w:hAnsi="Quattrocento Sans"/>
                <w:sz w:val="28"/>
                <w:szCs w:val="28"/>
              </w:rPr>
              <w:tag w:val="goog_rdk_64"/>
              <w:id w:val="-800377992"/>
            </w:sdtPr>
            <w:sdtContent>
              <w:r w:rsidR="008C7C05">
                <w:rPr>
                  <w:rFonts w:ascii="Quattrocento Sans" w:eastAsia="Quattrocento Sans" w:hAnsi="Quattrocento Sans" w:cs="Quattrocento Sans"/>
                  <w:sz w:val="28"/>
                  <w:szCs w:val="28"/>
                </w:rPr>
                <w:t>En s’inspirant des fonctionnalités des solutions présentées plus haut, de leurs forces et faiblesses, nous avons conçu une application web de gestion et de suivi des thèses, adaptée pour répondre aux besoins spécifiques des écoles doctorales de l’UAC.</w:t>
              </w:r>
            </w:sdtContent>
          </w:sdt>
        </w:p>
      </w:sdtContent>
    </w:sdt>
    <w:p w14:paraId="00000017" w14:textId="77777777"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67"/>
          <w:id w:val="1761016568"/>
        </w:sdtPr>
        <w:sdtContent>
          <w:ins w:id="54" w:author="Windows User" w:date="2023-10-18T12:03:00Z">
            <w:r w:rsidRPr="00786994">
              <w:rPr>
                <w:rFonts w:ascii="Quattrocento Sans" w:eastAsia="Quattrocento Sans" w:hAnsi="Quattrocento Sans" w:cs="Quattrocento Sans"/>
                <w:sz w:val="28"/>
                <w:szCs w:val="28"/>
              </w:rPr>
              <w:t>P</w:t>
            </w:r>
          </w:ins>
        </w:sdtContent>
      </w:sdt>
      <w:r w:rsidRPr="00786994">
        <w:rPr>
          <w:rFonts w:ascii="Quattrocento Sans" w:eastAsia="Quattrocento Sans" w:hAnsi="Quattrocento Sans" w:cs="Quattrocento Sans"/>
          <w:sz w:val="28"/>
          <w:szCs w:val="28"/>
        </w:rPr>
        <w:t>assons</w:t>
      </w:r>
      <w:sdt>
        <w:sdtPr>
          <w:rPr>
            <w:rFonts w:ascii="Quattrocento Sans" w:hAnsi="Quattrocento Sans"/>
            <w:sz w:val="28"/>
            <w:szCs w:val="28"/>
          </w:rPr>
          <w:tag w:val="goog_rdk_68"/>
          <w:id w:val="1998450183"/>
        </w:sdtPr>
        <w:sdtContent>
          <w:ins w:id="55" w:author="Windows User" w:date="2023-10-18T12:03:00Z">
            <w:r w:rsidRPr="00786994">
              <w:rPr>
                <w:rFonts w:ascii="Quattrocento Sans" w:eastAsia="Quattrocento Sans" w:hAnsi="Quattrocento Sans" w:cs="Quattrocento Sans"/>
                <w:sz w:val="28"/>
                <w:szCs w:val="28"/>
              </w:rPr>
              <w:t xml:space="preserve"> maintenant</w:t>
            </w:r>
          </w:ins>
        </w:sdtContent>
      </w:sdt>
      <w:r w:rsidRPr="00786994">
        <w:rPr>
          <w:rFonts w:ascii="Quattrocento Sans" w:eastAsia="Quattrocento Sans" w:hAnsi="Quattrocento Sans" w:cs="Quattrocento Sans"/>
          <w:sz w:val="28"/>
          <w:szCs w:val="28"/>
        </w:rPr>
        <w:t xml:space="preserve"> à la partie de l’analyse et de la modélisation de </w:t>
      </w:r>
      <w:sdt>
        <w:sdtPr>
          <w:rPr>
            <w:rFonts w:ascii="Quattrocento Sans" w:hAnsi="Quattrocento Sans"/>
            <w:sz w:val="28"/>
            <w:szCs w:val="28"/>
          </w:rPr>
          <w:tag w:val="goog_rdk_69"/>
          <w:id w:val="-325987380"/>
        </w:sdtPr>
        <w:sdtContent>
          <w:ins w:id="56" w:author="Windows User" w:date="2023-10-18T12:04:00Z">
            <w:r w:rsidRPr="00786994">
              <w:rPr>
                <w:rFonts w:ascii="Quattrocento Sans" w:eastAsia="Quattrocento Sans" w:hAnsi="Quattrocento Sans" w:cs="Quattrocento Sans"/>
                <w:sz w:val="28"/>
                <w:szCs w:val="28"/>
              </w:rPr>
              <w:t>notre</w:t>
            </w:r>
          </w:ins>
        </w:sdtContent>
      </w:sdt>
      <w:r w:rsidRPr="00786994">
        <w:rPr>
          <w:rFonts w:ascii="Quattrocento Sans" w:eastAsia="Quattrocento Sans" w:hAnsi="Quattrocento Sans" w:cs="Quattrocento Sans"/>
          <w:sz w:val="28"/>
          <w:szCs w:val="28"/>
        </w:rPr>
        <w:t xml:space="preserve"> application.</w:t>
      </w:r>
    </w:p>
    <w:p w14:paraId="00000018" w14:textId="77777777"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 xml:space="preserve">Le développement d’une application web nécessite une analyse </w:t>
      </w:r>
      <w:sdt>
        <w:sdtPr>
          <w:rPr>
            <w:rFonts w:ascii="Quattrocento Sans" w:hAnsi="Quattrocento Sans"/>
            <w:sz w:val="28"/>
            <w:szCs w:val="28"/>
          </w:rPr>
          <w:tag w:val="goog_rdk_70"/>
          <w:id w:val="-1598710414"/>
        </w:sdtPr>
        <w:sdtContent>
          <w:ins w:id="57" w:author="Windows User" w:date="2023-10-18T12:04:00Z">
            <w:r w:rsidRPr="00786994">
              <w:rPr>
                <w:rFonts w:ascii="Quattrocento Sans" w:eastAsia="Quattrocento Sans" w:hAnsi="Quattrocento Sans" w:cs="Quattrocento Sans"/>
                <w:sz w:val="28"/>
                <w:szCs w:val="28"/>
              </w:rPr>
              <w:t>minutieuse des</w:t>
            </w:r>
          </w:ins>
        </w:sdtContent>
      </w:sdt>
      <w:r w:rsidRPr="00786994">
        <w:rPr>
          <w:rFonts w:ascii="Quattrocento Sans" w:eastAsia="Quattrocento Sans" w:hAnsi="Quattrocento Sans" w:cs="Quattrocento Sans"/>
          <w:sz w:val="28"/>
          <w:szCs w:val="28"/>
        </w:rPr>
        <w:t xml:space="preserve"> besoins des utilisateurs cibles. Dans cette partie, nous allons présenter la conception de l’application et </w:t>
      </w:r>
      <w:sdt>
        <w:sdtPr>
          <w:rPr>
            <w:rFonts w:ascii="Quattrocento Sans" w:hAnsi="Quattrocento Sans"/>
            <w:sz w:val="28"/>
            <w:szCs w:val="28"/>
          </w:rPr>
          <w:tag w:val="goog_rdk_71"/>
          <w:id w:val="-2003191665"/>
        </w:sdtPr>
        <w:sdtContent>
          <w:ins w:id="58" w:author="Windows User" w:date="2023-10-18T12:05:00Z">
            <w:r w:rsidRPr="00786994">
              <w:rPr>
                <w:rFonts w:ascii="Quattrocento Sans" w:eastAsia="Quattrocento Sans" w:hAnsi="Quattrocento Sans" w:cs="Quattrocento Sans"/>
                <w:sz w:val="28"/>
                <w:szCs w:val="28"/>
              </w:rPr>
              <w:t xml:space="preserve">vous </w:t>
            </w:r>
          </w:ins>
        </w:sdtContent>
      </w:sdt>
      <w:r w:rsidRPr="00786994">
        <w:rPr>
          <w:rFonts w:ascii="Quattrocento Sans" w:eastAsia="Quattrocento Sans" w:hAnsi="Quattrocento Sans" w:cs="Quattrocento Sans"/>
          <w:sz w:val="28"/>
          <w:szCs w:val="28"/>
        </w:rPr>
        <w:t xml:space="preserve">expliquer </w:t>
      </w:r>
      <w:sdt>
        <w:sdtPr>
          <w:rPr>
            <w:rFonts w:ascii="Quattrocento Sans" w:hAnsi="Quattrocento Sans"/>
            <w:sz w:val="28"/>
            <w:szCs w:val="28"/>
          </w:rPr>
          <w:tag w:val="goog_rdk_72"/>
          <w:id w:val="-1563015151"/>
        </w:sdtPr>
        <w:sdtContent>
          <w:ins w:id="59" w:author="Windows User" w:date="2023-10-18T12:05:00Z">
            <w:r w:rsidRPr="00786994">
              <w:rPr>
                <w:rFonts w:ascii="Quattrocento Sans" w:eastAsia="Quattrocento Sans" w:hAnsi="Quattrocento Sans" w:cs="Quattrocento Sans"/>
                <w:sz w:val="28"/>
                <w:szCs w:val="28"/>
              </w:rPr>
              <w:t xml:space="preserve">nos </w:t>
            </w:r>
          </w:ins>
        </w:sdtContent>
      </w:sdt>
      <w:r w:rsidRPr="00786994">
        <w:rPr>
          <w:rFonts w:ascii="Quattrocento Sans" w:eastAsia="Quattrocento Sans" w:hAnsi="Quattrocento Sans" w:cs="Quattrocento Sans"/>
          <w:sz w:val="28"/>
          <w:szCs w:val="28"/>
        </w:rPr>
        <w:t xml:space="preserve">choix </w:t>
      </w:r>
      <w:sdt>
        <w:sdtPr>
          <w:rPr>
            <w:rFonts w:ascii="Quattrocento Sans" w:hAnsi="Quattrocento Sans"/>
            <w:sz w:val="28"/>
            <w:szCs w:val="28"/>
          </w:rPr>
          <w:tag w:val="goog_rdk_73"/>
          <w:id w:val="342521872"/>
        </w:sdtPr>
        <w:sdtContent>
          <w:ins w:id="60" w:author="Windows User" w:date="2023-10-18T12:05:00Z">
            <w:r w:rsidRPr="00786994">
              <w:rPr>
                <w:rFonts w:ascii="Quattrocento Sans" w:eastAsia="Quattrocento Sans" w:hAnsi="Quattrocento Sans" w:cs="Quattrocento Sans"/>
                <w:sz w:val="28"/>
                <w:szCs w:val="28"/>
              </w:rPr>
              <w:t xml:space="preserve">en matière de </w:t>
            </w:r>
          </w:ins>
        </w:sdtContent>
      </w:sdt>
      <w:r w:rsidRPr="00786994">
        <w:rPr>
          <w:rFonts w:ascii="Quattrocento Sans" w:eastAsia="Quattrocento Sans" w:hAnsi="Quattrocento Sans" w:cs="Quattrocento Sans"/>
          <w:sz w:val="28"/>
          <w:szCs w:val="28"/>
        </w:rPr>
        <w:t>technologies</w:t>
      </w:r>
      <w:sdt>
        <w:sdtPr>
          <w:rPr>
            <w:rFonts w:ascii="Quattrocento Sans" w:hAnsi="Quattrocento Sans"/>
            <w:sz w:val="28"/>
            <w:szCs w:val="28"/>
          </w:rPr>
          <w:tag w:val="goog_rdk_74"/>
          <w:id w:val="1629810931"/>
        </w:sdtPr>
        <w:sdtContent>
          <w:ins w:id="61" w:author="Windows User" w:date="2023-10-18T12:05:00Z">
            <w:r w:rsidRPr="00786994">
              <w:rPr>
                <w:rFonts w:ascii="Quattrocento Sans" w:eastAsia="Quattrocento Sans" w:hAnsi="Quattrocento Sans" w:cs="Quattrocento Sans"/>
                <w:sz w:val="28"/>
                <w:szCs w:val="28"/>
              </w:rPr>
              <w:t>.</w:t>
            </w:r>
          </w:ins>
        </w:sdtContent>
      </w:sdt>
    </w:p>
    <w:p w14:paraId="00000019" w14:textId="44884BE5"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76"/>
          <w:id w:val="190571297"/>
        </w:sdtPr>
        <w:sdtContent>
          <w:ins w:id="62" w:author="Windows User" w:date="2023-10-18T12:06:00Z">
            <w:r w:rsidRPr="00786994">
              <w:rPr>
                <w:rFonts w:ascii="Quattrocento Sans" w:eastAsia="Quattrocento Sans" w:hAnsi="Quattrocento Sans" w:cs="Quattrocento Sans"/>
                <w:sz w:val="28"/>
                <w:szCs w:val="28"/>
              </w:rPr>
              <w:t xml:space="preserve">Pour </w:t>
            </w:r>
          </w:ins>
        </w:sdtContent>
      </w:sdt>
      <w:r w:rsidRPr="00786994">
        <w:rPr>
          <w:rFonts w:ascii="Quattrocento Sans" w:eastAsia="Quattrocento Sans" w:hAnsi="Quattrocento Sans" w:cs="Quattrocento Sans"/>
          <w:sz w:val="28"/>
          <w:szCs w:val="28"/>
        </w:rPr>
        <w:t xml:space="preserve">modéliser les fonctionnalités de </w:t>
      </w:r>
      <w:sdt>
        <w:sdtPr>
          <w:rPr>
            <w:rFonts w:ascii="Quattrocento Sans" w:hAnsi="Quattrocento Sans"/>
            <w:sz w:val="28"/>
            <w:szCs w:val="28"/>
          </w:rPr>
          <w:tag w:val="goog_rdk_77"/>
          <w:id w:val="-882254630"/>
        </w:sdtPr>
        <w:sdtContent>
          <w:ins w:id="63" w:author="Windows User" w:date="2023-10-18T12:06:00Z">
            <w:r w:rsidRPr="00786994">
              <w:rPr>
                <w:rFonts w:ascii="Quattrocento Sans" w:eastAsia="Quattrocento Sans" w:hAnsi="Quattrocento Sans" w:cs="Quattrocento Sans"/>
                <w:sz w:val="28"/>
                <w:szCs w:val="28"/>
              </w:rPr>
              <w:t xml:space="preserve">notre </w:t>
            </w:r>
          </w:ins>
        </w:sdtContent>
      </w:sdt>
      <w:r w:rsidRPr="00786994">
        <w:rPr>
          <w:rFonts w:ascii="Quattrocento Sans" w:eastAsia="Quattrocento Sans" w:hAnsi="Quattrocento Sans" w:cs="Quattrocento Sans"/>
          <w:sz w:val="28"/>
          <w:szCs w:val="28"/>
        </w:rPr>
        <w:t>application, nous avons utilisé le langage UML</w:t>
      </w:r>
      <w:sdt>
        <w:sdtPr>
          <w:rPr>
            <w:rFonts w:ascii="Quattrocento Sans" w:hAnsi="Quattrocento Sans"/>
            <w:sz w:val="28"/>
            <w:szCs w:val="28"/>
          </w:rPr>
          <w:tag w:val="goog_rdk_78"/>
          <w:id w:val="-290136932"/>
        </w:sdtPr>
        <w:sdtContent>
          <w:ins w:id="64" w:author="Windows User" w:date="2023-10-18T12:06:00Z">
            <w:r w:rsidRPr="00786994">
              <w:rPr>
                <w:rFonts w:ascii="Quattrocento Sans" w:eastAsia="Quattrocento Sans" w:hAnsi="Quattrocento Sans" w:cs="Quattrocento Sans"/>
                <w:sz w:val="28"/>
                <w:szCs w:val="28"/>
              </w:rPr>
              <w:t xml:space="preserve">, </w:t>
            </w:r>
          </w:ins>
        </w:sdtContent>
      </w:sdt>
      <w:r w:rsidRPr="00786994">
        <w:rPr>
          <w:rFonts w:ascii="Quattrocento Sans" w:eastAsia="Quattrocento Sans" w:hAnsi="Quattrocento Sans" w:cs="Quattrocento Sans"/>
          <w:sz w:val="28"/>
          <w:szCs w:val="28"/>
        </w:rPr>
        <w:t>un langage graphique de modélisation informatique</w:t>
      </w:r>
      <w:sdt>
        <w:sdtPr>
          <w:rPr>
            <w:rFonts w:ascii="Quattrocento Sans" w:hAnsi="Quattrocento Sans"/>
            <w:sz w:val="28"/>
            <w:szCs w:val="28"/>
          </w:rPr>
          <w:tag w:val="goog_rdk_79"/>
          <w:id w:val="-1273932578"/>
        </w:sdtPr>
        <w:sdtContent>
          <w:ins w:id="65" w:author="Windows User" w:date="2023-10-18T12:07:00Z">
            <w:r w:rsidRPr="00786994">
              <w:rPr>
                <w:rFonts w:ascii="Quattrocento Sans" w:eastAsia="Quattrocento Sans" w:hAnsi="Quattrocento Sans" w:cs="Quattrocento Sans"/>
                <w:sz w:val="28"/>
                <w:szCs w:val="28"/>
              </w:rPr>
              <w:t xml:space="preserve"> qui permet de</w:t>
            </w:r>
          </w:ins>
        </w:sdtContent>
      </w:sdt>
      <w:r w:rsidRPr="00786994">
        <w:rPr>
          <w:rFonts w:ascii="Quattrocento Sans" w:eastAsia="Quattrocento Sans" w:hAnsi="Quattrocento Sans" w:cs="Quattrocento Sans"/>
          <w:sz w:val="28"/>
          <w:szCs w:val="28"/>
        </w:rPr>
        <w:t xml:space="preserve"> comprendre et </w:t>
      </w:r>
      <w:sdt>
        <w:sdtPr>
          <w:rPr>
            <w:rFonts w:ascii="Quattrocento Sans" w:hAnsi="Quattrocento Sans"/>
            <w:sz w:val="28"/>
            <w:szCs w:val="28"/>
          </w:rPr>
          <w:tag w:val="goog_rdk_80"/>
          <w:id w:val="490839938"/>
        </w:sdtPr>
        <w:sdtContent>
          <w:ins w:id="66" w:author="Windows User" w:date="2023-10-18T12:07:00Z">
            <w:r w:rsidRPr="00786994">
              <w:rPr>
                <w:rFonts w:ascii="Quattrocento Sans" w:eastAsia="Quattrocento Sans" w:hAnsi="Quattrocento Sans" w:cs="Quattrocento Sans"/>
                <w:sz w:val="28"/>
                <w:szCs w:val="28"/>
              </w:rPr>
              <w:t xml:space="preserve">de </w:t>
            </w:r>
          </w:ins>
        </w:sdtContent>
      </w:sdt>
      <w:r w:rsidRPr="00786994">
        <w:rPr>
          <w:rFonts w:ascii="Quattrocento Sans" w:eastAsia="Quattrocento Sans" w:hAnsi="Quattrocento Sans" w:cs="Quattrocento Sans"/>
          <w:sz w:val="28"/>
          <w:szCs w:val="28"/>
        </w:rPr>
        <w:t>décrire les besoins d’un système. Voici le diagramme de cas d’utilisation de notre système</w:t>
      </w:r>
      <w:r w:rsidR="00975AA8">
        <w:rPr>
          <w:rFonts w:ascii="Quattrocento Sans" w:eastAsia="Quattrocento Sans" w:hAnsi="Quattrocento Sans" w:cs="Quattrocento Sans"/>
          <w:sz w:val="28"/>
          <w:szCs w:val="28"/>
        </w:rPr>
        <w:t>.</w:t>
      </w:r>
    </w:p>
    <w:p w14:paraId="0000001A" w14:textId="5F3DD1FA" w:rsidR="00340ECE" w:rsidRPr="00786994" w:rsidRDefault="00423C49">
      <w:pPr>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G</w:t>
      </w:r>
      <w:r w:rsidRPr="00786994">
        <w:rPr>
          <w:rFonts w:ascii="Quattrocento Sans" w:eastAsia="Quattrocento Sans" w:hAnsi="Quattrocento Sans" w:cs="Quattrocento Sans"/>
          <w:sz w:val="28"/>
          <w:szCs w:val="28"/>
        </w:rPr>
        <w:t>râce à l’analyse des besoins, nous avons identifi</w:t>
      </w:r>
      <w:sdt>
        <w:sdtPr>
          <w:rPr>
            <w:rFonts w:ascii="Quattrocento Sans" w:hAnsi="Quattrocento Sans"/>
            <w:sz w:val="28"/>
            <w:szCs w:val="28"/>
          </w:rPr>
          <w:tag w:val="goog_rdk_86"/>
          <w:id w:val="1309125862"/>
        </w:sdtPr>
        <w:sdtContent>
          <w:ins w:id="67" w:author="Windows User" w:date="2023-10-18T12:09:00Z">
            <w:r w:rsidRPr="00786994">
              <w:rPr>
                <w:rFonts w:ascii="Quattrocento Sans" w:eastAsia="Quattrocento Sans" w:hAnsi="Quattrocento Sans" w:cs="Quattrocento Sans"/>
                <w:sz w:val="28"/>
                <w:szCs w:val="28"/>
              </w:rPr>
              <w:t>é</w:t>
            </w:r>
          </w:ins>
        </w:sdtContent>
      </w:sdt>
      <w:r w:rsidRPr="00786994">
        <w:rPr>
          <w:rFonts w:ascii="Quattrocento Sans" w:eastAsia="Quattrocento Sans" w:hAnsi="Quattrocento Sans" w:cs="Quattrocento Sans"/>
          <w:sz w:val="28"/>
          <w:szCs w:val="28"/>
        </w:rPr>
        <w:t xml:space="preserve"> 4 acteurs</w:t>
      </w:r>
      <w:sdt>
        <w:sdtPr>
          <w:rPr>
            <w:rFonts w:ascii="Quattrocento Sans" w:hAnsi="Quattrocento Sans"/>
            <w:sz w:val="28"/>
            <w:szCs w:val="28"/>
          </w:rPr>
          <w:tag w:val="goog_rdk_87"/>
          <w:id w:val="1375652699"/>
        </w:sdtPr>
        <w:sdtContent>
          <w:ins w:id="68" w:author="Windows User" w:date="2023-10-18T12:10:00Z">
            <w:r w:rsidRPr="00786994">
              <w:rPr>
                <w:rFonts w:ascii="Quattrocento Sans" w:eastAsia="Quattrocento Sans" w:hAnsi="Quattrocento Sans" w:cs="Quattrocento Sans"/>
                <w:sz w:val="28"/>
                <w:szCs w:val="28"/>
              </w:rPr>
              <w:t xml:space="preserve"> clés</w:t>
            </w:r>
          </w:ins>
        </w:sdtContent>
      </w:sdt>
      <w:r w:rsidRPr="00786994">
        <w:rPr>
          <w:rFonts w:ascii="Quattrocento Sans" w:eastAsia="Quattrocento Sans" w:hAnsi="Quattrocento Sans" w:cs="Quattrocento Sans"/>
          <w:sz w:val="28"/>
          <w:szCs w:val="28"/>
        </w:rPr>
        <w:t>…</w:t>
      </w:r>
    </w:p>
    <w:p w14:paraId="0000001B" w14:textId="47579016"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89"/>
          <w:id w:val="-925416876"/>
        </w:sdtPr>
        <w:sdtContent>
          <w:ins w:id="69" w:author="Windows User" w:date="2023-10-18T12:10:00Z">
            <w:r w:rsidRPr="00786994">
              <w:rPr>
                <w:rFonts w:ascii="Quattrocento Sans" w:eastAsia="Quattrocento Sans" w:hAnsi="Quattrocento Sans" w:cs="Quattrocento Sans"/>
                <w:sz w:val="28"/>
                <w:szCs w:val="28"/>
              </w:rPr>
              <w:t>Ensuite, nous avons élaboré un diagramme de classes pour représenter</w:t>
            </w:r>
          </w:ins>
        </w:sdtContent>
      </w:sdt>
      <w:r w:rsidRPr="00786994">
        <w:rPr>
          <w:rFonts w:ascii="Quattrocento Sans" w:eastAsia="Quattrocento Sans" w:hAnsi="Quattrocento Sans" w:cs="Quattrocento Sans"/>
          <w:sz w:val="28"/>
          <w:szCs w:val="28"/>
        </w:rPr>
        <w:t xml:space="preserve"> les classes</w:t>
      </w:r>
      <w:sdt>
        <w:sdtPr>
          <w:rPr>
            <w:rFonts w:ascii="Quattrocento Sans" w:hAnsi="Quattrocento Sans"/>
            <w:sz w:val="28"/>
            <w:szCs w:val="28"/>
          </w:rPr>
          <w:tag w:val="goog_rdk_90"/>
          <w:id w:val="-231075755"/>
        </w:sdtPr>
        <w:sdtContent>
          <w:r w:rsidR="00E31FE7">
            <w:rPr>
              <w:rFonts w:ascii="Quattrocento Sans" w:eastAsia="Quattrocento Sans" w:hAnsi="Quattrocento Sans" w:cs="Quattrocento Sans"/>
              <w:sz w:val="28"/>
              <w:szCs w:val="28"/>
            </w:rPr>
            <w:t xml:space="preserve"> </w:t>
          </w:r>
        </w:sdtContent>
      </w:sdt>
      <w:r w:rsidRPr="00786994">
        <w:rPr>
          <w:rFonts w:ascii="Quattrocento Sans" w:eastAsia="Quattrocento Sans" w:hAnsi="Quattrocento Sans" w:cs="Quattrocento Sans"/>
          <w:sz w:val="28"/>
          <w:szCs w:val="28"/>
        </w:rPr>
        <w:t>d</w:t>
      </w:r>
      <w:sdt>
        <w:sdtPr>
          <w:rPr>
            <w:rFonts w:ascii="Quattrocento Sans" w:hAnsi="Quattrocento Sans"/>
            <w:sz w:val="28"/>
            <w:szCs w:val="28"/>
          </w:rPr>
          <w:tag w:val="goog_rdk_91"/>
          <w:id w:val="-944997077"/>
        </w:sdtPr>
        <w:sdtContent>
          <w:ins w:id="70" w:author="Windows User" w:date="2023-10-18T12:11:00Z">
            <w:r w:rsidRPr="00786994">
              <w:rPr>
                <w:rFonts w:ascii="Quattrocento Sans" w:eastAsia="Quattrocento Sans" w:hAnsi="Quattrocento Sans" w:cs="Quattrocento Sans"/>
                <w:sz w:val="28"/>
                <w:szCs w:val="28"/>
              </w:rPr>
              <w:t>u</w:t>
            </w:r>
          </w:ins>
        </w:sdtContent>
      </w:sdt>
      <w:r w:rsidRPr="00786994">
        <w:rPr>
          <w:rFonts w:ascii="Quattrocento Sans" w:eastAsia="Quattrocento Sans" w:hAnsi="Quattrocento Sans" w:cs="Quattrocento Sans"/>
          <w:sz w:val="28"/>
          <w:szCs w:val="28"/>
        </w:rPr>
        <w:t xml:space="preserve"> système ainsi que les relations entre elles. </w:t>
      </w:r>
      <w:sdt>
        <w:sdtPr>
          <w:rPr>
            <w:rFonts w:ascii="Quattrocento Sans" w:hAnsi="Quattrocento Sans"/>
            <w:sz w:val="28"/>
            <w:szCs w:val="28"/>
          </w:rPr>
          <w:tag w:val="goog_rdk_92"/>
          <w:id w:val="856313382"/>
        </w:sdtPr>
        <w:sdtContent>
          <w:ins w:id="71" w:author="Windows User" w:date="2023-10-18T12:12:00Z">
            <w:r w:rsidRPr="00786994">
              <w:rPr>
                <w:rFonts w:ascii="Quattrocento Sans" w:eastAsia="Quattrocento Sans" w:hAnsi="Quattrocento Sans" w:cs="Quattrocento Sans"/>
                <w:sz w:val="28"/>
                <w:szCs w:val="28"/>
              </w:rPr>
              <w:t>(voir la page du diagramme)</w:t>
            </w:r>
          </w:ins>
        </w:sdtContent>
      </w:sdt>
    </w:p>
    <w:p w14:paraId="0000001D" w14:textId="77777777"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97"/>
          <w:id w:val="939957472"/>
        </w:sdtPr>
        <w:sdtContent>
          <w:ins w:id="72" w:author="Windows User" w:date="2023-10-18T12:13:00Z">
            <w:r w:rsidRPr="00786994">
              <w:rPr>
                <w:rFonts w:ascii="Quattrocento Sans" w:eastAsia="Quattrocento Sans" w:hAnsi="Quattrocento Sans" w:cs="Quattrocento Sans"/>
                <w:sz w:val="28"/>
                <w:szCs w:val="28"/>
              </w:rPr>
              <w:t>P</w:t>
            </w:r>
          </w:ins>
        </w:sdtContent>
      </w:sdt>
      <w:r w:rsidRPr="00786994">
        <w:rPr>
          <w:rFonts w:ascii="Quattrocento Sans" w:eastAsia="Quattrocento Sans" w:hAnsi="Quattrocento Sans" w:cs="Quattrocento Sans"/>
          <w:sz w:val="28"/>
          <w:szCs w:val="28"/>
        </w:rPr>
        <w:t>assons maintenant aux technologies et outils</w:t>
      </w:r>
      <w:sdt>
        <w:sdtPr>
          <w:rPr>
            <w:rFonts w:ascii="Quattrocento Sans" w:hAnsi="Quattrocento Sans"/>
            <w:sz w:val="28"/>
            <w:szCs w:val="28"/>
          </w:rPr>
          <w:tag w:val="goog_rdk_98"/>
          <w:id w:val="-1652595299"/>
        </w:sdtPr>
        <w:sdtContent>
          <w:ins w:id="73" w:author="Windows User" w:date="2023-10-18T12:16:00Z">
            <w:r w:rsidRPr="00786994">
              <w:rPr>
                <w:rFonts w:ascii="Quattrocento Sans" w:eastAsia="Quattrocento Sans" w:hAnsi="Quattrocento Sans" w:cs="Quattrocento Sans"/>
                <w:sz w:val="28"/>
                <w:szCs w:val="28"/>
              </w:rPr>
              <w:t xml:space="preserve"> que nous avons</w:t>
            </w:r>
          </w:ins>
        </w:sdtContent>
      </w:sdt>
      <w:r w:rsidRPr="00786994">
        <w:rPr>
          <w:rFonts w:ascii="Quattrocento Sans" w:eastAsia="Quattrocento Sans" w:hAnsi="Quattrocento Sans" w:cs="Quattrocento Sans"/>
          <w:sz w:val="28"/>
          <w:szCs w:val="28"/>
        </w:rPr>
        <w:t xml:space="preserve"> utilisés pour la réalisation de l’application.</w:t>
      </w:r>
    </w:p>
    <w:p w14:paraId="0000001E" w14:textId="6E3F5170"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100"/>
          <w:id w:val="-2075570196"/>
        </w:sdtPr>
        <w:sdtContent>
          <w:ins w:id="74" w:author="Windows User" w:date="2023-10-18T12:16:00Z">
            <w:r w:rsidRPr="00786994">
              <w:rPr>
                <w:rFonts w:ascii="Quattrocento Sans" w:eastAsia="Quattrocento Sans" w:hAnsi="Quattrocento Sans" w:cs="Quattrocento Sans"/>
                <w:sz w:val="28"/>
                <w:szCs w:val="28"/>
              </w:rPr>
              <w:t>Nous avons adopté l</w:t>
            </w:r>
          </w:ins>
        </w:sdtContent>
      </w:sdt>
      <w:r w:rsidRPr="00786994">
        <w:rPr>
          <w:rFonts w:ascii="Quattrocento Sans" w:eastAsia="Quattrocento Sans" w:hAnsi="Quattrocento Sans" w:cs="Quattrocento Sans"/>
          <w:sz w:val="28"/>
          <w:szCs w:val="28"/>
        </w:rPr>
        <w:t>’architecture MVC</w:t>
      </w:r>
      <w:sdt>
        <w:sdtPr>
          <w:rPr>
            <w:rFonts w:ascii="Quattrocento Sans" w:hAnsi="Quattrocento Sans"/>
            <w:sz w:val="28"/>
            <w:szCs w:val="28"/>
          </w:rPr>
          <w:tag w:val="goog_rdk_101"/>
          <w:id w:val="1950507908"/>
        </w:sdtPr>
        <w:sdtContent>
          <w:ins w:id="75" w:author="Windows User" w:date="2023-10-18T12:16:00Z">
            <w:r w:rsidRPr="00786994">
              <w:rPr>
                <w:rFonts w:ascii="Quattrocento Sans" w:eastAsia="Quattrocento Sans" w:hAnsi="Quattrocento Sans" w:cs="Quattrocento Sans"/>
                <w:sz w:val="28"/>
                <w:szCs w:val="28"/>
              </w:rPr>
              <w:t xml:space="preserve">, </w:t>
            </w:r>
          </w:ins>
        </w:sdtContent>
      </w:sdt>
      <w:r w:rsidRPr="00786994">
        <w:rPr>
          <w:rFonts w:ascii="Quattrocento Sans" w:eastAsia="Quattrocento Sans" w:hAnsi="Quattrocento Sans" w:cs="Quattrocento Sans"/>
          <w:sz w:val="28"/>
          <w:szCs w:val="28"/>
        </w:rPr>
        <w:t>l’un des pattern</w:t>
      </w:r>
      <w:sdt>
        <w:sdtPr>
          <w:rPr>
            <w:rFonts w:ascii="Quattrocento Sans" w:hAnsi="Quattrocento Sans"/>
            <w:sz w:val="28"/>
            <w:szCs w:val="28"/>
          </w:rPr>
          <w:tag w:val="goog_rdk_102"/>
          <w:id w:val="407044151"/>
        </w:sdtPr>
        <w:sdtContent>
          <w:ins w:id="76" w:author="Windows User" w:date="2023-10-18T12:17:00Z">
            <w:r w:rsidRPr="00786994">
              <w:rPr>
                <w:rFonts w:ascii="Quattrocento Sans" w:eastAsia="Quattrocento Sans" w:hAnsi="Quattrocento Sans" w:cs="Quattrocento Sans"/>
                <w:sz w:val="28"/>
                <w:szCs w:val="28"/>
              </w:rPr>
              <w:t xml:space="preserve">s de conception les plus </w:t>
            </w:r>
          </w:ins>
          <w:r w:rsidR="00683AA9">
            <w:rPr>
              <w:rFonts w:ascii="Quattrocento Sans" w:eastAsia="Quattrocento Sans" w:hAnsi="Quattrocento Sans" w:cs="Quattrocento Sans"/>
              <w:sz w:val="28"/>
              <w:szCs w:val="28"/>
            </w:rPr>
            <w:t>utilisés</w:t>
          </w:r>
        </w:sdtContent>
      </w:sdt>
      <w:r w:rsidRPr="00786994">
        <w:rPr>
          <w:rFonts w:ascii="Quattrocento Sans" w:eastAsia="Quattrocento Sans" w:hAnsi="Quattrocento Sans" w:cs="Quattrocento Sans"/>
          <w:sz w:val="28"/>
          <w:szCs w:val="28"/>
        </w:rPr>
        <w:t xml:space="preserve"> dans le développement d’applications web. Il nous a permis d’organiser notre code source en séparant la logique en trois parties</w:t>
      </w:r>
      <w:sdt>
        <w:sdtPr>
          <w:rPr>
            <w:rFonts w:ascii="Quattrocento Sans" w:hAnsi="Quattrocento Sans"/>
            <w:sz w:val="28"/>
            <w:szCs w:val="28"/>
          </w:rPr>
          <w:tag w:val="goog_rdk_103"/>
          <w:id w:val="2095666907"/>
        </w:sdtPr>
        <w:sdtContent>
          <w:ins w:id="77" w:author="Windows User" w:date="2023-10-18T12:19:00Z">
            <w:r w:rsidRPr="00786994">
              <w:rPr>
                <w:rFonts w:ascii="Quattrocento Sans" w:eastAsia="Quattrocento Sans" w:hAnsi="Quattrocento Sans" w:cs="Quattrocento Sans"/>
                <w:sz w:val="28"/>
                <w:szCs w:val="28"/>
              </w:rPr>
              <w:t xml:space="preserve"> distinctes</w:t>
            </w:r>
          </w:ins>
        </w:sdtContent>
      </w:sdt>
      <w:r w:rsidRPr="00786994">
        <w:rPr>
          <w:rFonts w:ascii="Quattrocento Sans" w:eastAsia="Quattrocento Sans" w:hAnsi="Quattrocento Sans" w:cs="Quattrocento Sans"/>
          <w:sz w:val="28"/>
          <w:szCs w:val="28"/>
        </w:rPr>
        <w:t> : le modèle qui gère les données, la vue qui se concentre sur l’affichage et le contrôleur qui gère les opérations.</w:t>
      </w:r>
    </w:p>
    <w:p w14:paraId="0000001F" w14:textId="77777777"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 xml:space="preserve">Pour la partie frontend, nous avons utilisé </w:t>
      </w:r>
      <w:sdt>
        <w:sdtPr>
          <w:rPr>
            <w:rFonts w:ascii="Quattrocento Sans" w:hAnsi="Quattrocento Sans"/>
            <w:sz w:val="28"/>
            <w:szCs w:val="28"/>
          </w:rPr>
          <w:tag w:val="goog_rdk_104"/>
          <w:id w:val="1703979115"/>
        </w:sdtPr>
        <w:sdtContent>
          <w:ins w:id="78" w:author="Windows User" w:date="2023-10-18T12:20:00Z">
            <w:r w:rsidRPr="00786994">
              <w:rPr>
                <w:rFonts w:ascii="Quattrocento Sans" w:eastAsia="Quattrocento Sans" w:hAnsi="Quattrocento Sans" w:cs="Quattrocento Sans"/>
                <w:sz w:val="28"/>
                <w:szCs w:val="28"/>
              </w:rPr>
              <w:t xml:space="preserve">les langages </w:t>
            </w:r>
          </w:ins>
        </w:sdtContent>
      </w:sdt>
      <w:r w:rsidRPr="00786994">
        <w:rPr>
          <w:rFonts w:ascii="Quattrocento Sans" w:eastAsia="Quattrocento Sans" w:hAnsi="Quattrocento Sans" w:cs="Quattrocento Sans"/>
          <w:sz w:val="28"/>
          <w:szCs w:val="28"/>
        </w:rPr>
        <w:t>HTML</w:t>
      </w:r>
      <w:sdt>
        <w:sdtPr>
          <w:rPr>
            <w:rFonts w:ascii="Quattrocento Sans" w:hAnsi="Quattrocento Sans"/>
            <w:sz w:val="28"/>
            <w:szCs w:val="28"/>
          </w:rPr>
          <w:tag w:val="goog_rdk_105"/>
          <w:id w:val="1671598207"/>
        </w:sdtPr>
        <w:sdtContent>
          <w:ins w:id="79" w:author="Windows User" w:date="2023-10-18T12:21:00Z">
            <w:r w:rsidRPr="00786994">
              <w:rPr>
                <w:rFonts w:ascii="Quattrocento Sans" w:eastAsia="Quattrocento Sans" w:hAnsi="Quattrocento Sans" w:cs="Quattrocento Sans"/>
                <w:sz w:val="28"/>
                <w:szCs w:val="28"/>
              </w:rPr>
              <w:t xml:space="preserve"> et</w:t>
            </w:r>
          </w:ins>
        </w:sdtContent>
      </w:sdt>
      <w:r w:rsidRPr="00786994">
        <w:rPr>
          <w:rFonts w:ascii="Quattrocento Sans" w:eastAsia="Quattrocento Sans" w:hAnsi="Quattrocento Sans" w:cs="Quattrocento Sans"/>
          <w:sz w:val="28"/>
          <w:szCs w:val="28"/>
        </w:rPr>
        <w:t xml:space="preserve"> CSS, </w:t>
      </w:r>
      <w:sdt>
        <w:sdtPr>
          <w:rPr>
            <w:rFonts w:ascii="Quattrocento Sans" w:hAnsi="Quattrocento Sans"/>
            <w:sz w:val="28"/>
            <w:szCs w:val="28"/>
          </w:rPr>
          <w:tag w:val="goog_rdk_106"/>
          <w:id w:val="-902213622"/>
        </w:sdtPr>
        <w:sdtContent>
          <w:ins w:id="80" w:author="Windows User" w:date="2023-10-18T12:21:00Z">
            <w:r w:rsidRPr="00786994">
              <w:rPr>
                <w:rFonts w:ascii="Quattrocento Sans" w:eastAsia="Quattrocento Sans" w:hAnsi="Quattrocento Sans" w:cs="Quattrocento Sans"/>
                <w:sz w:val="28"/>
                <w:szCs w:val="28"/>
              </w:rPr>
              <w:t xml:space="preserve">ainsi que </w:t>
            </w:r>
          </w:ins>
        </w:sdtContent>
      </w:sdt>
      <w:r w:rsidRPr="00786994">
        <w:rPr>
          <w:rFonts w:ascii="Quattrocento Sans" w:eastAsia="Quattrocento Sans" w:hAnsi="Quattrocento Sans" w:cs="Quattrocento Sans"/>
          <w:sz w:val="28"/>
          <w:szCs w:val="28"/>
        </w:rPr>
        <w:t>le framework Bootstrap et le langage de script orienté objet Javascript.</w:t>
      </w:r>
    </w:p>
    <w:p w14:paraId="00000020" w14:textId="77777777"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108"/>
          <w:id w:val="-619301345"/>
        </w:sdtPr>
        <w:sdtContent>
          <w:ins w:id="81" w:author="Windows User" w:date="2023-10-18T12:21:00Z">
            <w:r w:rsidRPr="00786994">
              <w:rPr>
                <w:rFonts w:ascii="Quattrocento Sans" w:eastAsia="Quattrocento Sans" w:hAnsi="Quattrocento Sans" w:cs="Quattrocento Sans"/>
                <w:sz w:val="28"/>
                <w:szCs w:val="28"/>
              </w:rPr>
              <w:t xml:space="preserve">En ce qui concerne </w:t>
            </w:r>
          </w:ins>
        </w:sdtContent>
      </w:sdt>
      <w:r w:rsidRPr="00786994">
        <w:rPr>
          <w:rFonts w:ascii="Quattrocento Sans" w:eastAsia="Quattrocento Sans" w:hAnsi="Quattrocento Sans" w:cs="Quattrocento Sans"/>
          <w:sz w:val="28"/>
          <w:szCs w:val="28"/>
        </w:rPr>
        <w:t>le backend, nous avons</w:t>
      </w:r>
      <w:sdt>
        <w:sdtPr>
          <w:rPr>
            <w:rFonts w:ascii="Quattrocento Sans" w:hAnsi="Quattrocento Sans"/>
            <w:sz w:val="28"/>
            <w:szCs w:val="28"/>
          </w:rPr>
          <w:tag w:val="goog_rdk_109"/>
          <w:id w:val="-1924560232"/>
        </w:sdtPr>
        <w:sdtContent>
          <w:ins w:id="82" w:author="Windows User" w:date="2023-10-18T12:21:00Z">
            <w:r w:rsidRPr="00786994">
              <w:rPr>
                <w:rFonts w:ascii="Quattrocento Sans" w:eastAsia="Quattrocento Sans" w:hAnsi="Quattrocento Sans" w:cs="Quattrocento Sans"/>
                <w:sz w:val="28"/>
                <w:szCs w:val="28"/>
              </w:rPr>
              <w:t xml:space="preserve"> opté pour les technologies </w:t>
            </w:r>
          </w:ins>
        </w:sdtContent>
      </w:sdt>
      <w:r w:rsidRPr="00786994">
        <w:rPr>
          <w:rFonts w:ascii="Quattrocento Sans" w:eastAsia="Quattrocento Sans" w:hAnsi="Quattrocento Sans" w:cs="Quattrocento Sans"/>
          <w:sz w:val="28"/>
          <w:szCs w:val="28"/>
        </w:rPr>
        <w:t xml:space="preserve">suivantes : </w:t>
      </w:r>
    </w:p>
    <w:p w14:paraId="00000021" w14:textId="77777777"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lastRenderedPageBreak/>
        <w:t>PHP</w:t>
      </w:r>
      <w:sdt>
        <w:sdtPr>
          <w:rPr>
            <w:rFonts w:ascii="Quattrocento Sans" w:hAnsi="Quattrocento Sans"/>
            <w:sz w:val="28"/>
            <w:szCs w:val="28"/>
          </w:rPr>
          <w:tag w:val="goog_rdk_110"/>
          <w:id w:val="1308133201"/>
        </w:sdtPr>
        <w:sdtContent>
          <w:ins w:id="83" w:author="Windows User" w:date="2023-10-18T12:22:00Z">
            <w:r w:rsidRPr="00786994">
              <w:rPr>
                <w:rFonts w:ascii="Quattrocento Sans" w:eastAsia="Quattrocento Sans" w:hAnsi="Quattrocento Sans" w:cs="Quattrocento Sans"/>
                <w:sz w:val="28"/>
                <w:szCs w:val="28"/>
              </w:rPr>
              <w:t xml:space="preserve"> : </w:t>
            </w:r>
          </w:ins>
        </w:sdtContent>
      </w:sdt>
      <w:r w:rsidRPr="00786994">
        <w:rPr>
          <w:rFonts w:ascii="Quattrocento Sans" w:eastAsia="Quattrocento Sans" w:hAnsi="Quattrocento Sans" w:cs="Quattrocento Sans"/>
          <w:sz w:val="28"/>
          <w:szCs w:val="28"/>
        </w:rPr>
        <w:t>un langage de scripts open source, spécialement conçu pour le développement d’applications web dynamiques.</w:t>
      </w:r>
    </w:p>
    <w:p w14:paraId="00000022" w14:textId="694F05B7"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Laravel : un framework PHP qui permet</w:t>
      </w:r>
      <w:r w:rsidR="00256CAC">
        <w:rPr>
          <w:rFonts w:ascii="Quattrocento Sans" w:eastAsia="Quattrocento Sans" w:hAnsi="Quattrocento Sans" w:cs="Quattrocento Sans"/>
          <w:sz w:val="28"/>
          <w:szCs w:val="28"/>
        </w:rPr>
        <w:t xml:space="preserve"> </w:t>
      </w:r>
      <w:r w:rsidRPr="00786994">
        <w:rPr>
          <w:rFonts w:ascii="Quattrocento Sans" w:eastAsia="Quattrocento Sans" w:hAnsi="Quattrocento Sans" w:cs="Quattrocento Sans"/>
          <w:sz w:val="28"/>
          <w:szCs w:val="28"/>
        </w:rPr>
        <w:t>aux développeurs de créer des applications web robustes, évolutives et performantes. Nous avons choisi</w:t>
      </w:r>
      <w:sdt>
        <w:sdtPr>
          <w:rPr>
            <w:rFonts w:ascii="Quattrocento Sans" w:hAnsi="Quattrocento Sans"/>
            <w:sz w:val="28"/>
            <w:szCs w:val="28"/>
          </w:rPr>
          <w:tag w:val="goog_rdk_111"/>
          <w:id w:val="-1762438316"/>
        </w:sdtPr>
        <w:sdtContent>
          <w:ins w:id="84" w:author="Windows User" w:date="2023-10-18T12:22:00Z">
            <w:r w:rsidRPr="00786994">
              <w:rPr>
                <w:rFonts w:ascii="Quattrocento Sans" w:eastAsia="Quattrocento Sans" w:hAnsi="Quattrocento Sans" w:cs="Quattrocento Sans"/>
                <w:sz w:val="28"/>
                <w:szCs w:val="28"/>
              </w:rPr>
              <w:t xml:space="preserve"> Lavarel pour ses fonctionnalités avancées, telles qu’un</w:t>
            </w:r>
          </w:ins>
        </w:sdtContent>
      </w:sdt>
      <w:r w:rsidRPr="00786994">
        <w:rPr>
          <w:rFonts w:ascii="Quattrocento Sans" w:eastAsia="Quattrocento Sans" w:hAnsi="Quattrocento Sans" w:cs="Quattrocento Sans"/>
          <w:sz w:val="28"/>
          <w:szCs w:val="28"/>
        </w:rPr>
        <w:t xml:space="preserve"> système de routage puissant, un système de template, l’ORM Eloquent, une sécurité renforcée, la gestion des sessions et de l’authentification et parce qu’il suit le pattern MVC.</w:t>
      </w:r>
    </w:p>
    <w:p w14:paraId="00000023" w14:textId="77777777"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MySQL</w:t>
      </w:r>
      <w:sdt>
        <w:sdtPr>
          <w:rPr>
            <w:rFonts w:ascii="Quattrocento Sans" w:hAnsi="Quattrocento Sans"/>
            <w:sz w:val="28"/>
            <w:szCs w:val="28"/>
          </w:rPr>
          <w:tag w:val="goog_rdk_112"/>
          <w:id w:val="-2051669521"/>
        </w:sdtPr>
        <w:sdtContent>
          <w:ins w:id="85" w:author="Windows User" w:date="2023-10-18T12:23:00Z">
            <w:r w:rsidRPr="00786994">
              <w:rPr>
                <w:rFonts w:ascii="Quattrocento Sans" w:eastAsia="Quattrocento Sans" w:hAnsi="Quattrocento Sans" w:cs="Quattrocento Sans"/>
                <w:sz w:val="28"/>
                <w:szCs w:val="28"/>
              </w:rPr>
              <w:t xml:space="preserve"> : </w:t>
            </w:r>
          </w:ins>
        </w:sdtContent>
      </w:sdt>
      <w:r w:rsidRPr="00786994">
        <w:rPr>
          <w:rFonts w:ascii="Quattrocento Sans" w:eastAsia="Quattrocento Sans" w:hAnsi="Quattrocento Sans" w:cs="Quattrocento Sans"/>
          <w:sz w:val="28"/>
          <w:szCs w:val="28"/>
        </w:rPr>
        <w:t>un système de gestion de bases de données relationnelles open source crée pour le développement d’applications web.</w:t>
      </w:r>
    </w:p>
    <w:p w14:paraId="00000024" w14:textId="514E125E" w:rsidR="00340ECE" w:rsidRPr="00786994" w:rsidRDefault="00000000">
      <w:pPr>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Laragon</w:t>
      </w:r>
      <w:sdt>
        <w:sdtPr>
          <w:rPr>
            <w:rFonts w:ascii="Quattrocento Sans" w:hAnsi="Quattrocento Sans"/>
            <w:sz w:val="28"/>
            <w:szCs w:val="28"/>
          </w:rPr>
          <w:tag w:val="goog_rdk_113"/>
          <w:id w:val="2141684509"/>
        </w:sdtPr>
        <w:sdtContent>
          <w:ins w:id="86" w:author="Windows User" w:date="2023-10-18T12:24:00Z">
            <w:r w:rsidRPr="00786994">
              <w:rPr>
                <w:rFonts w:ascii="Quattrocento Sans" w:eastAsia="Quattrocento Sans" w:hAnsi="Quattrocento Sans" w:cs="Quattrocento Sans"/>
                <w:sz w:val="28"/>
                <w:szCs w:val="28"/>
              </w:rPr>
              <w:t xml:space="preserve"> : </w:t>
            </w:r>
          </w:ins>
        </w:sdtContent>
      </w:sdt>
      <w:r w:rsidRPr="00786994">
        <w:rPr>
          <w:rFonts w:ascii="Quattrocento Sans" w:eastAsia="Quattrocento Sans" w:hAnsi="Quattrocento Sans" w:cs="Quattrocento Sans"/>
          <w:sz w:val="28"/>
          <w:szCs w:val="28"/>
        </w:rPr>
        <w:t xml:space="preserve">un environnement de développement </w:t>
      </w:r>
      <w:r w:rsidR="00B33661">
        <w:rPr>
          <w:rFonts w:ascii="Quattrocento Sans" w:eastAsia="Quattrocento Sans" w:hAnsi="Quattrocento Sans" w:cs="Quattrocento Sans"/>
          <w:sz w:val="28"/>
          <w:szCs w:val="28"/>
        </w:rPr>
        <w:t xml:space="preserve">web </w:t>
      </w:r>
      <w:r w:rsidRPr="00786994">
        <w:rPr>
          <w:rFonts w:ascii="Quattrocento Sans" w:eastAsia="Quattrocento Sans" w:hAnsi="Quattrocento Sans" w:cs="Quattrocento Sans"/>
          <w:sz w:val="28"/>
          <w:szCs w:val="28"/>
        </w:rPr>
        <w:t>performant</w:t>
      </w:r>
    </w:p>
    <w:p w14:paraId="00000025" w14:textId="77777777" w:rsidR="00340ECE" w:rsidRPr="00786994" w:rsidRDefault="00000000">
      <w:pPr>
        <w:rPr>
          <w:rFonts w:ascii="Quattrocento Sans" w:eastAsia="Quattrocento Sans" w:hAnsi="Quattrocento Sans" w:cs="Quattrocento Sans"/>
          <w:sz w:val="28"/>
          <w:szCs w:val="28"/>
        </w:rPr>
      </w:pPr>
      <w:bookmarkStart w:id="87" w:name="_heading=h.gjdgxs" w:colFirst="0" w:colLast="0"/>
      <w:bookmarkEnd w:id="87"/>
      <w:r w:rsidRPr="00786994">
        <w:rPr>
          <w:rFonts w:ascii="Quattrocento Sans" w:eastAsia="Quattrocento Sans" w:hAnsi="Quattrocento Sans" w:cs="Quattrocento Sans"/>
          <w:sz w:val="28"/>
          <w:szCs w:val="28"/>
        </w:rPr>
        <w:t>VSCode : un éditeur de code développé par Microsoft.</w:t>
      </w:r>
    </w:p>
    <w:p w14:paraId="00000026" w14:textId="77777777" w:rsidR="00340ECE" w:rsidRPr="00786994" w:rsidRDefault="00000000">
      <w:pPr>
        <w:rPr>
          <w:rFonts w:ascii="Quattrocento Sans" w:eastAsia="Quattrocento Sans" w:hAnsi="Quattrocento Sans" w:cs="Quattrocento Sans"/>
          <w:sz w:val="28"/>
          <w:szCs w:val="28"/>
        </w:rPr>
      </w:pPr>
      <w:sdt>
        <w:sdtPr>
          <w:rPr>
            <w:rFonts w:ascii="Quattrocento Sans" w:hAnsi="Quattrocento Sans"/>
            <w:sz w:val="28"/>
            <w:szCs w:val="28"/>
          </w:rPr>
          <w:tag w:val="goog_rdk_117"/>
          <w:id w:val="-203016306"/>
        </w:sdtPr>
        <w:sdtContent>
          <w:ins w:id="88" w:author="Windows User" w:date="2023-10-18T12:03:00Z">
            <w:r w:rsidRPr="00786994">
              <w:rPr>
                <w:rFonts w:ascii="Quattrocento Sans" w:eastAsia="Quattrocento Sans" w:hAnsi="Quattrocento Sans" w:cs="Quattrocento Sans"/>
                <w:b/>
                <w:sz w:val="28"/>
                <w:szCs w:val="28"/>
              </w:rPr>
              <w:t>Enfin, nous en sommes arrivés à la phase de présentation du prototype de notre application.</w:t>
            </w:r>
          </w:ins>
        </w:sdtContent>
      </w:sdt>
    </w:p>
    <w:p w14:paraId="00000027" w14:textId="77777777" w:rsidR="00340ECE" w:rsidRPr="00786994" w:rsidRDefault="00000000">
      <w:pPr>
        <w:spacing w:before="240" w:after="24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En comparaison avec les solutions existantes, notre solution s’accentue sur la gestion des projets de thèse par le suivi des doctorants.</w:t>
      </w:r>
    </w:p>
    <w:p w14:paraId="00000028" w14:textId="77777777" w:rsidR="00340ECE" w:rsidRPr="00786994" w:rsidRDefault="00000000">
      <w:pPr>
        <w:spacing w:before="240" w:after="24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Elle permet le bon suivi et traitement des fichiers, une meilleure évaluation des travaux de recherche et une bonne collaboration entre étudiants et superviseurs.</w:t>
      </w:r>
    </w:p>
    <w:p w14:paraId="00000029" w14:textId="77777777" w:rsidR="00340ECE" w:rsidRPr="00786994" w:rsidRDefault="00000000">
      <w:pPr>
        <w:spacing w:before="240" w:after="240"/>
        <w:rPr>
          <w:rFonts w:ascii="Quattrocento Sans" w:eastAsia="Quattrocento Sans" w:hAnsi="Quattrocento Sans" w:cs="Quattrocento Sans"/>
          <w:sz w:val="28"/>
          <w:szCs w:val="28"/>
        </w:rPr>
      </w:pPr>
      <w:sdt>
        <w:sdtPr>
          <w:rPr>
            <w:rFonts w:ascii="Quattrocento Sans" w:hAnsi="Quattrocento Sans"/>
            <w:sz w:val="28"/>
            <w:szCs w:val="28"/>
          </w:rPr>
          <w:tag w:val="goog_rdk_119"/>
          <w:id w:val="-1808314678"/>
        </w:sdtPr>
        <w:sdtContent>
          <w:ins w:id="89" w:author="Windows User" w:date="2023-10-18T16:31:00Z">
            <w:r w:rsidRPr="00786994">
              <w:rPr>
                <w:rFonts w:ascii="Quattrocento Sans" w:eastAsia="Quattrocento Sans" w:hAnsi="Quattrocento Sans" w:cs="Quattrocento Sans"/>
                <w:sz w:val="28"/>
                <w:szCs w:val="28"/>
              </w:rPr>
              <w:t xml:space="preserve">Toutefois, notre solution, aussi optimale soit-elle, pourrait se trouver limiter par trois éléments essentiels que sont : </w:t>
            </w:r>
          </w:ins>
        </w:sdtContent>
      </w:sdt>
    </w:p>
    <w:p w14:paraId="0000002A" w14:textId="77777777" w:rsidR="00340ECE" w:rsidRPr="00786994" w:rsidRDefault="00000000">
      <w:pPr>
        <w:spacing w:before="240" w:after="240"/>
        <w:ind w:left="36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w:t>
      </w:r>
      <w:r w:rsidRPr="00786994">
        <w:rPr>
          <w:rFonts w:ascii="Quattrocento Sans" w:eastAsia="Times New Roman" w:hAnsi="Quattrocento Sans" w:cs="Times New Roman"/>
          <w:sz w:val="28"/>
          <w:szCs w:val="28"/>
        </w:rPr>
        <w:t xml:space="preserve">        </w:t>
      </w:r>
      <w:r w:rsidRPr="00786994">
        <w:rPr>
          <w:rFonts w:ascii="Quattrocento Sans" w:eastAsia="Quattrocento Sans" w:hAnsi="Quattrocento Sans" w:cs="Quattrocento Sans"/>
          <w:sz w:val="28"/>
          <w:szCs w:val="28"/>
        </w:rPr>
        <w:t>Le dépôt et la diffusion d’articles scientifiques</w:t>
      </w:r>
    </w:p>
    <w:p w14:paraId="0000002B" w14:textId="77777777" w:rsidR="00340ECE" w:rsidRPr="00786994" w:rsidRDefault="00000000">
      <w:pPr>
        <w:spacing w:before="240" w:after="240"/>
        <w:ind w:left="36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w:t>
      </w:r>
      <w:r w:rsidRPr="00786994">
        <w:rPr>
          <w:rFonts w:ascii="Quattrocento Sans" w:eastAsia="Times New Roman" w:hAnsi="Quattrocento Sans" w:cs="Times New Roman"/>
          <w:sz w:val="28"/>
          <w:szCs w:val="28"/>
        </w:rPr>
        <w:t xml:space="preserve">        </w:t>
      </w:r>
      <w:r w:rsidRPr="00786994">
        <w:rPr>
          <w:rFonts w:ascii="Quattrocento Sans" w:eastAsia="Quattrocento Sans" w:hAnsi="Quattrocento Sans" w:cs="Quattrocento Sans"/>
          <w:sz w:val="28"/>
          <w:szCs w:val="28"/>
        </w:rPr>
        <w:t>La gestion des thèses en cotutelle</w:t>
      </w:r>
    </w:p>
    <w:p w14:paraId="0000002C" w14:textId="77777777" w:rsidR="00340ECE" w:rsidRPr="00786994" w:rsidRDefault="00000000">
      <w:pPr>
        <w:spacing w:before="240" w:after="240"/>
        <w:ind w:left="36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w:t>
      </w:r>
      <w:r w:rsidRPr="00786994">
        <w:rPr>
          <w:rFonts w:ascii="Quattrocento Sans" w:eastAsia="Times New Roman" w:hAnsi="Quattrocento Sans" w:cs="Times New Roman"/>
          <w:sz w:val="28"/>
          <w:szCs w:val="28"/>
        </w:rPr>
        <w:t xml:space="preserve">        </w:t>
      </w:r>
      <w:r w:rsidRPr="00786994">
        <w:rPr>
          <w:rFonts w:ascii="Quattrocento Sans" w:eastAsia="Quattrocento Sans" w:hAnsi="Quattrocento Sans" w:cs="Quattrocento Sans"/>
          <w:sz w:val="28"/>
          <w:szCs w:val="28"/>
        </w:rPr>
        <w:t>L’archivage des thèses après soutenance</w:t>
      </w:r>
    </w:p>
    <w:p w14:paraId="0000002D" w14:textId="77777777" w:rsidR="00340ECE" w:rsidRPr="00786994" w:rsidRDefault="00000000">
      <w:pPr>
        <w:spacing w:before="240" w:after="240"/>
        <w:rPr>
          <w:rFonts w:ascii="Quattrocento Sans" w:eastAsia="Quattrocento Sans" w:hAnsi="Quattrocento Sans" w:cs="Quattrocento Sans"/>
          <w:sz w:val="28"/>
          <w:szCs w:val="28"/>
        </w:rPr>
      </w:pPr>
      <w:sdt>
        <w:sdtPr>
          <w:rPr>
            <w:rFonts w:ascii="Quattrocento Sans" w:hAnsi="Quattrocento Sans"/>
            <w:sz w:val="28"/>
            <w:szCs w:val="28"/>
          </w:rPr>
          <w:tag w:val="goog_rdk_121"/>
          <w:id w:val="-62803165"/>
        </w:sdtPr>
        <w:sdtContent>
          <w:ins w:id="90" w:author="Windows User" w:date="2023-10-18T16:38:00Z">
            <w:r w:rsidRPr="00786994">
              <w:rPr>
                <w:rFonts w:ascii="Quattrocento Sans" w:eastAsia="Quattrocento Sans" w:hAnsi="Quattrocento Sans" w:cs="Quattrocento Sans"/>
                <w:sz w:val="28"/>
                <w:szCs w:val="28"/>
              </w:rPr>
              <w:t xml:space="preserve">Par ailleurs, quelques </w:t>
            </w:r>
          </w:ins>
        </w:sdtContent>
      </w:sdt>
      <w:sdt>
        <w:sdtPr>
          <w:rPr>
            <w:rFonts w:ascii="Quattrocento Sans" w:hAnsi="Quattrocento Sans"/>
            <w:sz w:val="28"/>
            <w:szCs w:val="28"/>
          </w:rPr>
          <w:tag w:val="goog_rdk_122"/>
          <w:id w:val="-1259203626"/>
        </w:sdtPr>
        <w:sdtContent>
          <w:ins w:id="91" w:author="Windows User" w:date="2023-10-18T16:42:00Z">
            <w:r w:rsidRPr="00786994">
              <w:rPr>
                <w:rFonts w:ascii="Quattrocento Sans" w:eastAsia="Quattrocento Sans" w:hAnsi="Quattrocento Sans" w:cs="Quattrocento Sans"/>
                <w:sz w:val="28"/>
                <w:szCs w:val="28"/>
              </w:rPr>
              <w:t>p</w:t>
            </w:r>
          </w:ins>
        </w:sdtContent>
      </w:sdt>
      <w:r w:rsidRPr="00786994">
        <w:rPr>
          <w:rFonts w:ascii="Quattrocento Sans" w:eastAsia="Quattrocento Sans" w:hAnsi="Quattrocento Sans" w:cs="Quattrocento Sans"/>
          <w:sz w:val="28"/>
          <w:szCs w:val="28"/>
        </w:rPr>
        <w:t>erspectives</w:t>
      </w:r>
      <w:sdt>
        <w:sdtPr>
          <w:rPr>
            <w:rFonts w:ascii="Quattrocento Sans" w:hAnsi="Quattrocento Sans"/>
            <w:sz w:val="28"/>
            <w:szCs w:val="28"/>
          </w:rPr>
          <w:tag w:val="goog_rdk_123"/>
          <w:id w:val="864950241"/>
        </w:sdtPr>
        <w:sdtContent>
          <w:ins w:id="92" w:author="Windows User" w:date="2023-10-18T16:42:00Z">
            <w:r w:rsidRPr="00786994">
              <w:rPr>
                <w:rFonts w:ascii="Quattrocento Sans" w:eastAsia="Quattrocento Sans" w:hAnsi="Quattrocento Sans" w:cs="Quattrocento Sans"/>
                <w:sz w:val="28"/>
                <w:szCs w:val="28"/>
              </w:rPr>
              <w:t xml:space="preserve"> sont envisagées dans le cadre de l’amélioration et de la mise à jour progressive de notre application.</w:t>
            </w:r>
          </w:ins>
        </w:sdtContent>
      </w:sdt>
    </w:p>
    <w:p w14:paraId="0000002E" w14:textId="77777777" w:rsidR="00340ECE" w:rsidRPr="00786994" w:rsidRDefault="00000000">
      <w:pPr>
        <w:spacing w:before="240" w:after="240"/>
        <w:ind w:left="36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w:t>
      </w:r>
      <w:r w:rsidRPr="00786994">
        <w:rPr>
          <w:rFonts w:ascii="Quattrocento Sans" w:eastAsia="Times New Roman" w:hAnsi="Quattrocento Sans" w:cs="Times New Roman"/>
          <w:sz w:val="28"/>
          <w:szCs w:val="28"/>
        </w:rPr>
        <w:t xml:space="preserve">        </w:t>
      </w:r>
      <w:sdt>
        <w:sdtPr>
          <w:rPr>
            <w:rFonts w:ascii="Quattrocento Sans" w:hAnsi="Quattrocento Sans"/>
            <w:sz w:val="28"/>
            <w:szCs w:val="28"/>
          </w:rPr>
          <w:tag w:val="goog_rdk_124"/>
          <w:id w:val="1645535430"/>
        </w:sdtPr>
        <w:sdtContent>
          <w:sdt>
            <w:sdtPr>
              <w:rPr>
                <w:rFonts w:ascii="Quattrocento Sans" w:hAnsi="Quattrocento Sans"/>
                <w:sz w:val="28"/>
                <w:szCs w:val="28"/>
              </w:rPr>
              <w:tag w:val="goog_rdk_125"/>
              <w:id w:val="1422831823"/>
            </w:sdtPr>
            <w:sdtContent>
              <w:ins w:id="93" w:author="Windows User" w:date="2023-10-18T16:45:00Z">
                <w:r w:rsidRPr="00786994">
                  <w:rPr>
                    <w:rFonts w:ascii="Quattrocento Sans" w:eastAsia="Times New Roman" w:hAnsi="Quattrocento Sans" w:cs="Times New Roman"/>
                    <w:sz w:val="28"/>
                    <w:szCs w:val="28"/>
                  </w:rPr>
                  <w:t>La</w:t>
                </w:r>
              </w:ins>
            </w:sdtContent>
          </w:sdt>
          <w:ins w:id="94" w:author="Windows User" w:date="2023-10-18T16:45:00Z">
            <w:r w:rsidRPr="00786994">
              <w:rPr>
                <w:rFonts w:ascii="Quattrocento Sans" w:eastAsia="Times New Roman" w:hAnsi="Quattrocento Sans" w:cs="Times New Roman"/>
                <w:sz w:val="28"/>
                <w:szCs w:val="28"/>
              </w:rPr>
              <w:t xml:space="preserve"> </w:t>
            </w:r>
          </w:ins>
        </w:sdtContent>
      </w:sdt>
      <w:sdt>
        <w:sdtPr>
          <w:rPr>
            <w:rFonts w:ascii="Quattrocento Sans" w:hAnsi="Quattrocento Sans"/>
            <w:sz w:val="28"/>
            <w:szCs w:val="28"/>
          </w:rPr>
          <w:tag w:val="goog_rdk_126"/>
          <w:id w:val="1951042315"/>
        </w:sdtPr>
        <w:sdtContent>
          <w:ins w:id="95" w:author="Windows User" w:date="2023-10-18T16:45:00Z">
            <w:r w:rsidRPr="00786994">
              <w:rPr>
                <w:rFonts w:ascii="Quattrocento Sans" w:eastAsia="Quattrocento Sans" w:hAnsi="Quattrocento Sans" w:cs="Quattrocento Sans"/>
                <w:sz w:val="28"/>
                <w:szCs w:val="28"/>
              </w:rPr>
              <w:t>p</w:t>
            </w:r>
          </w:ins>
        </w:sdtContent>
      </w:sdt>
      <w:r w:rsidRPr="00786994">
        <w:rPr>
          <w:rFonts w:ascii="Quattrocento Sans" w:eastAsia="Quattrocento Sans" w:hAnsi="Quattrocento Sans" w:cs="Quattrocento Sans"/>
          <w:sz w:val="28"/>
          <w:szCs w:val="28"/>
        </w:rPr>
        <w:t>ossibilité de suivre l’évolution de la recherche scientifique et universitaire à partir des statistiques</w:t>
      </w:r>
    </w:p>
    <w:p w14:paraId="0000002F" w14:textId="77777777" w:rsidR="00340ECE" w:rsidRPr="00786994" w:rsidRDefault="00000000">
      <w:pPr>
        <w:spacing w:before="240" w:after="240"/>
        <w:ind w:left="360"/>
        <w:rPr>
          <w:rFonts w:ascii="Quattrocento Sans" w:eastAsia="Quattrocento Sans" w:hAnsi="Quattrocento Sans" w:cs="Quattrocento Sans"/>
          <w:sz w:val="28"/>
          <w:szCs w:val="28"/>
        </w:rPr>
      </w:pPr>
      <w:r w:rsidRPr="00786994">
        <w:rPr>
          <w:rFonts w:ascii="Quattrocento Sans" w:eastAsia="Quattrocento Sans" w:hAnsi="Quattrocento Sans" w:cs="Quattrocento Sans"/>
          <w:sz w:val="28"/>
          <w:szCs w:val="28"/>
        </w:rPr>
        <w:t>-</w:t>
      </w:r>
      <w:r w:rsidRPr="00786994">
        <w:rPr>
          <w:rFonts w:ascii="Quattrocento Sans" w:eastAsia="Times New Roman" w:hAnsi="Quattrocento Sans" w:cs="Times New Roman"/>
          <w:sz w:val="28"/>
          <w:szCs w:val="28"/>
        </w:rPr>
        <w:t xml:space="preserve">        L</w:t>
      </w:r>
      <w:sdt>
        <w:sdtPr>
          <w:rPr>
            <w:rFonts w:ascii="Quattrocento Sans" w:hAnsi="Quattrocento Sans"/>
            <w:sz w:val="28"/>
            <w:szCs w:val="28"/>
          </w:rPr>
          <w:tag w:val="goog_rdk_127"/>
          <w:id w:val="458993245"/>
        </w:sdtPr>
        <w:sdtContent>
          <w:sdt>
            <w:sdtPr>
              <w:rPr>
                <w:rFonts w:ascii="Quattrocento Sans" w:hAnsi="Quattrocento Sans"/>
                <w:sz w:val="28"/>
                <w:szCs w:val="28"/>
              </w:rPr>
              <w:tag w:val="goog_rdk_128"/>
              <w:id w:val="-1866825613"/>
            </w:sdtPr>
            <w:sdtContent>
              <w:ins w:id="96" w:author="Windows User" w:date="2023-10-18T16:45:00Z">
                <w:r w:rsidRPr="00786994">
                  <w:rPr>
                    <w:rFonts w:ascii="Quattrocento Sans" w:eastAsia="Times New Roman" w:hAnsi="Quattrocento Sans" w:cs="Times New Roman"/>
                    <w:sz w:val="28"/>
                    <w:szCs w:val="28"/>
                    <w:rPrChange w:id="97" w:author="Windows User" w:date="2023-10-18T16:45:00Z">
                      <w:rPr>
                        <w:rFonts w:ascii="Times New Roman" w:eastAsia="Times New Roman" w:hAnsi="Times New Roman" w:cs="Times New Roman"/>
                        <w:sz w:val="14"/>
                        <w:szCs w:val="14"/>
                      </w:rPr>
                    </w:rPrChange>
                  </w:rPr>
                  <w:t>’a</w:t>
                </w:r>
              </w:ins>
            </w:sdtContent>
          </w:sdt>
          <w:ins w:id="98" w:author="Windows User" w:date="2023-10-18T16:45:00Z">
            <w:r w:rsidRPr="00786994">
              <w:rPr>
                <w:rFonts w:ascii="Quattrocento Sans" w:eastAsia="Quattrocento Sans" w:hAnsi="Quattrocento Sans" w:cs="Quattrocento Sans"/>
                <w:sz w:val="28"/>
                <w:szCs w:val="28"/>
              </w:rPr>
              <w:t xml:space="preserve">pplication </w:t>
            </w:r>
          </w:ins>
        </w:sdtContent>
      </w:sdt>
      <w:sdt>
        <w:sdtPr>
          <w:rPr>
            <w:rFonts w:ascii="Quattrocento Sans" w:hAnsi="Quattrocento Sans"/>
            <w:sz w:val="28"/>
            <w:szCs w:val="28"/>
          </w:rPr>
          <w:tag w:val="goog_rdk_129"/>
          <w:id w:val="-2059456276"/>
        </w:sdtPr>
        <w:sdtContent>
          <w:ins w:id="99" w:author="Windows User" w:date="2023-10-18T16:45:00Z">
            <w:r w:rsidRPr="00786994">
              <w:rPr>
                <w:rFonts w:ascii="Quattrocento Sans" w:eastAsia="Quattrocento Sans" w:hAnsi="Quattrocento Sans" w:cs="Quattrocento Sans"/>
                <w:sz w:val="28"/>
                <w:szCs w:val="28"/>
              </w:rPr>
              <w:t xml:space="preserve">du </w:t>
            </w:r>
          </w:ins>
        </w:sdtContent>
      </w:sdt>
      <w:sdt>
        <w:sdtPr>
          <w:rPr>
            <w:rFonts w:ascii="Quattrocento Sans" w:hAnsi="Quattrocento Sans"/>
            <w:sz w:val="28"/>
            <w:szCs w:val="28"/>
          </w:rPr>
          <w:tag w:val="goog_rdk_130"/>
          <w:id w:val="756713278"/>
        </w:sdtPr>
        <w:sdtContent>
          <w:del w:id="100" w:author="Windows User" w:date="2023-10-18T16:45:00Z">
            <w:r w:rsidRPr="00786994">
              <w:rPr>
                <w:rFonts w:ascii="Quattrocento Sans" w:eastAsia="Quattrocento Sans" w:hAnsi="Quattrocento Sans" w:cs="Quattrocento Sans"/>
                <w:sz w:val="28"/>
                <w:szCs w:val="28"/>
              </w:rPr>
              <w:delText xml:space="preserve"> </w:delText>
            </w:r>
          </w:del>
        </w:sdtContent>
      </w:sdt>
      <w:r w:rsidRPr="00786994">
        <w:rPr>
          <w:rFonts w:ascii="Quattrocento Sans" w:eastAsia="Quattrocento Sans" w:hAnsi="Quattrocento Sans" w:cs="Quattrocento Sans"/>
          <w:sz w:val="28"/>
          <w:szCs w:val="28"/>
        </w:rPr>
        <w:t>principe du Domain-Driven-Design</w:t>
      </w:r>
      <w:sdt>
        <w:sdtPr>
          <w:rPr>
            <w:rFonts w:ascii="Quattrocento Sans" w:hAnsi="Quattrocento Sans"/>
            <w:sz w:val="28"/>
            <w:szCs w:val="28"/>
          </w:rPr>
          <w:tag w:val="goog_rdk_131"/>
          <w:id w:val="-1489084376"/>
        </w:sdtPr>
        <w:sdtContent>
          <w:ins w:id="101" w:author="Windows User" w:date="2023-10-18T16:46:00Z">
            <w:r w:rsidRPr="00786994">
              <w:rPr>
                <w:rFonts w:ascii="Quattrocento Sans" w:eastAsia="Quattrocento Sans" w:hAnsi="Quattrocento Sans" w:cs="Quattrocento Sans"/>
                <w:sz w:val="28"/>
                <w:szCs w:val="28"/>
              </w:rPr>
              <w:t xml:space="preserve">, et </w:t>
            </w:r>
          </w:ins>
        </w:sdtContent>
      </w:sdt>
    </w:p>
    <w:p w14:paraId="00000032" w14:textId="46891934" w:rsidR="00340ECE" w:rsidRPr="00786994" w:rsidRDefault="00000000" w:rsidP="0083664D">
      <w:pPr>
        <w:spacing w:before="240" w:after="240"/>
        <w:ind w:left="360"/>
        <w:rPr>
          <w:rFonts w:ascii="Quattrocento Sans" w:eastAsia="Quattrocento Sans" w:hAnsi="Quattrocento Sans" w:cs="Quattrocento Sans"/>
          <w:sz w:val="28"/>
          <w:szCs w:val="28"/>
        </w:rPr>
      </w:pPr>
      <w:bookmarkStart w:id="102" w:name="_heading=h.30j0zll" w:colFirst="0" w:colLast="0"/>
      <w:bookmarkEnd w:id="102"/>
      <w:r w:rsidRPr="00786994">
        <w:rPr>
          <w:rFonts w:ascii="Quattrocento Sans" w:eastAsia="Quattrocento Sans" w:hAnsi="Quattrocento Sans" w:cs="Quattrocento Sans"/>
          <w:sz w:val="28"/>
          <w:szCs w:val="28"/>
        </w:rPr>
        <w:t>-</w:t>
      </w:r>
      <w:r w:rsidRPr="00786994">
        <w:rPr>
          <w:rFonts w:ascii="Quattrocento Sans" w:eastAsia="Times New Roman" w:hAnsi="Quattrocento Sans" w:cs="Times New Roman"/>
          <w:sz w:val="28"/>
          <w:szCs w:val="28"/>
        </w:rPr>
        <w:t xml:space="preserve">        </w:t>
      </w:r>
      <w:sdt>
        <w:sdtPr>
          <w:rPr>
            <w:rFonts w:ascii="Quattrocento Sans" w:hAnsi="Quattrocento Sans"/>
            <w:sz w:val="28"/>
            <w:szCs w:val="28"/>
          </w:rPr>
          <w:tag w:val="goog_rdk_132"/>
          <w:id w:val="1199058119"/>
        </w:sdtPr>
        <w:sdtContent>
          <w:ins w:id="103" w:author="Windows User" w:date="2023-10-18T16:46:00Z">
            <w:r w:rsidRPr="00786994">
              <w:rPr>
                <w:rFonts w:ascii="Quattrocento Sans" w:eastAsia="Times New Roman" w:hAnsi="Quattrocento Sans" w:cs="Times New Roman"/>
                <w:sz w:val="28"/>
                <w:szCs w:val="28"/>
              </w:rPr>
              <w:t>L’utilisation</w:t>
            </w:r>
          </w:ins>
        </w:sdtContent>
      </w:sdt>
      <w:r w:rsidRPr="00786994">
        <w:rPr>
          <w:rFonts w:ascii="Quattrocento Sans" w:eastAsia="Quattrocento Sans" w:hAnsi="Quattrocento Sans" w:cs="Quattrocento Sans"/>
          <w:sz w:val="28"/>
          <w:szCs w:val="28"/>
        </w:rPr>
        <w:t xml:space="preserve"> d’un service de stockage d’objet pour l’archivage des documents</w:t>
      </w:r>
      <w:sdt>
        <w:sdtPr>
          <w:rPr>
            <w:rFonts w:ascii="Quattrocento Sans" w:hAnsi="Quattrocento Sans"/>
            <w:sz w:val="28"/>
            <w:szCs w:val="28"/>
          </w:rPr>
          <w:tag w:val="goog_rdk_133"/>
          <w:id w:val="530304825"/>
        </w:sdtPr>
        <w:sdtContent>
          <w:ins w:id="104" w:author="Windows User" w:date="2023-10-18T16:46:00Z">
            <w:r w:rsidRPr="00786994">
              <w:rPr>
                <w:rFonts w:ascii="Quattrocento Sans" w:eastAsia="Quattrocento Sans" w:hAnsi="Quattrocento Sans" w:cs="Quattrocento Sans"/>
                <w:sz w:val="28"/>
                <w:szCs w:val="28"/>
              </w:rPr>
              <w:t xml:space="preserve"> avec une possibilité d’accès à une bibliothèque numérique des thèses.</w:t>
            </w:r>
          </w:ins>
        </w:sdtContent>
      </w:sdt>
      <w:bookmarkEnd w:id="0"/>
    </w:p>
    <w:sectPr w:rsidR="00340ECE" w:rsidRPr="00786994" w:rsidSect="00AD607B">
      <w:pgSz w:w="12240" w:h="15840"/>
      <w:pgMar w:top="426" w:right="1041" w:bottom="567"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73D98"/>
    <w:multiLevelType w:val="multilevel"/>
    <w:tmpl w:val="51D6D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604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ECE"/>
    <w:rsid w:val="000F676E"/>
    <w:rsid w:val="001074FD"/>
    <w:rsid w:val="001231B3"/>
    <w:rsid w:val="0013559D"/>
    <w:rsid w:val="001948BB"/>
    <w:rsid w:val="0021363E"/>
    <w:rsid w:val="00256CAC"/>
    <w:rsid w:val="00337C02"/>
    <w:rsid w:val="00340ECE"/>
    <w:rsid w:val="00367FAB"/>
    <w:rsid w:val="00421B23"/>
    <w:rsid w:val="00423C49"/>
    <w:rsid w:val="0046638A"/>
    <w:rsid w:val="004A42B5"/>
    <w:rsid w:val="004C0740"/>
    <w:rsid w:val="005B1BDC"/>
    <w:rsid w:val="005B3B94"/>
    <w:rsid w:val="005B4F0C"/>
    <w:rsid w:val="0065353A"/>
    <w:rsid w:val="006810A5"/>
    <w:rsid w:val="006824BC"/>
    <w:rsid w:val="00683AA9"/>
    <w:rsid w:val="00684D5F"/>
    <w:rsid w:val="006A5F1C"/>
    <w:rsid w:val="00786994"/>
    <w:rsid w:val="007C7E6D"/>
    <w:rsid w:val="00827653"/>
    <w:rsid w:val="00831D82"/>
    <w:rsid w:val="0083664D"/>
    <w:rsid w:val="008A3F17"/>
    <w:rsid w:val="008C7C05"/>
    <w:rsid w:val="008D0890"/>
    <w:rsid w:val="008E7F58"/>
    <w:rsid w:val="00965763"/>
    <w:rsid w:val="00975AA8"/>
    <w:rsid w:val="009A34DB"/>
    <w:rsid w:val="009D1F6D"/>
    <w:rsid w:val="00AA45D1"/>
    <w:rsid w:val="00AD607B"/>
    <w:rsid w:val="00B11CF0"/>
    <w:rsid w:val="00B33661"/>
    <w:rsid w:val="00B91993"/>
    <w:rsid w:val="00BD1527"/>
    <w:rsid w:val="00BE0ED7"/>
    <w:rsid w:val="00C02AB8"/>
    <w:rsid w:val="00C53C07"/>
    <w:rsid w:val="00D9470A"/>
    <w:rsid w:val="00DA1B42"/>
    <w:rsid w:val="00E14B94"/>
    <w:rsid w:val="00E31FE7"/>
    <w:rsid w:val="00E97018"/>
    <w:rsid w:val="00ED1624"/>
    <w:rsid w:val="00F06643"/>
    <w:rsid w:val="00F174B2"/>
    <w:rsid w:val="00FF30D9"/>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6C88"/>
  <w15:docId w15:val="{3B1513CA-1C12-42B1-A5CA-D4821DC5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BJ"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2D8"/>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003F79"/>
    <w:pPr>
      <w:ind w:left="720"/>
      <w:contextualSpacing/>
    </w:pPr>
  </w:style>
  <w:style w:type="paragraph" w:styleId="Textedebulles">
    <w:name w:val="Balloon Text"/>
    <w:basedOn w:val="Normal"/>
    <w:link w:val="TextedebullesCar"/>
    <w:uiPriority w:val="99"/>
    <w:semiHidden/>
    <w:unhideWhenUsed/>
    <w:rsid w:val="007309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0935"/>
    <w:rPr>
      <w:rFonts w:ascii="Segoe UI" w:hAnsi="Segoe UI" w:cs="Segoe UI"/>
      <w:sz w:val="18"/>
      <w:szCs w:val="18"/>
      <w:lang w:val="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Yq23vpjlo9jlnRMmZeg26EJFA==">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3</Pages>
  <Words>1126</Words>
  <Characters>6420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Lissanou</dc:creator>
  <cp:lastModifiedBy>Sergio Lissanou</cp:lastModifiedBy>
  <cp:revision>62</cp:revision>
  <cp:lastPrinted>2023-10-30T13:14:00Z</cp:lastPrinted>
  <dcterms:created xsi:type="dcterms:W3CDTF">2023-10-03T11:11:00Z</dcterms:created>
  <dcterms:modified xsi:type="dcterms:W3CDTF">2023-12-06T11:32:00Z</dcterms:modified>
</cp:coreProperties>
</file>